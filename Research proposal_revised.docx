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857CB" w14:textId="77777777" w:rsidR="0046384C" w:rsidRPr="00587738" w:rsidRDefault="0046384C" w:rsidP="00DD415B">
      <w:pPr>
        <w:spacing w:line="360" w:lineRule="auto"/>
        <w:jc w:val="center"/>
        <w:rPr>
          <w:rFonts w:ascii="Times New Roman" w:hAnsi="Times New Roman" w:cs="Times New Roman"/>
          <w:b/>
          <w:bCs/>
          <w:sz w:val="28"/>
          <w:szCs w:val="28"/>
        </w:rPr>
      </w:pPr>
      <w:bookmarkStart w:id="0" w:name="_Hlk96023145"/>
      <w:r w:rsidRPr="00587738">
        <w:rPr>
          <w:rFonts w:ascii="Times New Roman" w:hAnsi="Times New Roman" w:cs="Times New Roman"/>
          <w:b/>
          <w:bCs/>
          <w:sz w:val="28"/>
          <w:szCs w:val="28"/>
        </w:rPr>
        <w:t xml:space="preserve">Using Machine Learning to Quantitatively Predict Climate Impacts on Surface Ozone Along Different </w:t>
      </w:r>
      <w:bookmarkStart w:id="1" w:name="OLE_LINK9"/>
      <w:r w:rsidRPr="00587738">
        <w:rPr>
          <w:rFonts w:ascii="Times New Roman" w:hAnsi="Times New Roman" w:cs="Times New Roman"/>
          <w:b/>
          <w:bCs/>
          <w:sz w:val="28"/>
          <w:szCs w:val="28"/>
        </w:rPr>
        <w:t>Shared Socioeconomic Pathways</w:t>
      </w:r>
      <w:bookmarkEnd w:id="1"/>
    </w:p>
    <w:p w14:paraId="798CE467" w14:textId="77777777" w:rsidR="0046384C" w:rsidRPr="00107A8F" w:rsidRDefault="0046384C" w:rsidP="00DD415B">
      <w:pPr>
        <w:pStyle w:val="1"/>
        <w:spacing w:line="360" w:lineRule="auto"/>
      </w:pPr>
      <w:r>
        <w:t>Introduction</w:t>
      </w:r>
    </w:p>
    <w:p w14:paraId="2D234592" w14:textId="56181C49" w:rsidR="0046384C" w:rsidRDefault="0046384C" w:rsidP="00DD415B">
      <w:pPr>
        <w:spacing w:line="360" w:lineRule="auto"/>
        <w:rPr>
          <w:rFonts w:ascii="Times New Roman" w:hAnsi="Times New Roman" w:cs="Times New Roman"/>
          <w:sz w:val="24"/>
          <w:szCs w:val="24"/>
        </w:rPr>
      </w:pPr>
      <w:r w:rsidRPr="007D254F">
        <w:rPr>
          <w:rFonts w:ascii="Times New Roman" w:hAnsi="Times New Roman" w:cs="Times New Roman"/>
          <w:sz w:val="24"/>
          <w:szCs w:val="24"/>
        </w:rPr>
        <w:t xml:space="preserve">China has implemented a set of strict emission control policies (Clean </w:t>
      </w:r>
      <w:r>
        <w:rPr>
          <w:rFonts w:ascii="Times New Roman" w:hAnsi="Times New Roman" w:cs="Times New Roman"/>
          <w:sz w:val="24"/>
          <w:szCs w:val="24"/>
        </w:rPr>
        <w:t>A</w:t>
      </w:r>
      <w:r w:rsidRPr="007D254F">
        <w:rPr>
          <w:rFonts w:ascii="Times New Roman" w:hAnsi="Times New Roman" w:cs="Times New Roman"/>
          <w:sz w:val="24"/>
          <w:szCs w:val="24"/>
        </w:rPr>
        <w:t xml:space="preserve">ir </w:t>
      </w:r>
      <w:r>
        <w:rPr>
          <w:rFonts w:ascii="Times New Roman" w:hAnsi="Times New Roman" w:cs="Times New Roman"/>
          <w:sz w:val="24"/>
          <w:szCs w:val="24"/>
        </w:rPr>
        <w:t>A</w:t>
      </w:r>
      <w:r w:rsidRPr="007D254F">
        <w:rPr>
          <w:rFonts w:ascii="Times New Roman" w:hAnsi="Times New Roman" w:cs="Times New Roman"/>
          <w:sz w:val="24"/>
          <w:szCs w:val="24"/>
        </w:rPr>
        <w:t xml:space="preserve">ction </w:t>
      </w:r>
      <w:r>
        <w:rPr>
          <w:rFonts w:ascii="Times New Roman" w:hAnsi="Times New Roman" w:cs="Times New Roman"/>
          <w:sz w:val="24"/>
          <w:szCs w:val="24"/>
        </w:rPr>
        <w:t>P</w:t>
      </w:r>
      <w:r w:rsidRPr="007D254F">
        <w:rPr>
          <w:rFonts w:ascii="Times New Roman" w:hAnsi="Times New Roman" w:cs="Times New Roman"/>
          <w:sz w:val="24"/>
          <w:szCs w:val="24"/>
        </w:rPr>
        <w:t>lan) since 2013</w:t>
      </w:r>
      <w:r>
        <w:rPr>
          <w:rFonts w:ascii="Times New Roman" w:hAnsi="Times New Roman" w:cs="Times New Roman"/>
          <w:sz w:val="24"/>
          <w:szCs w:val="24"/>
        </w:rPr>
        <w:t xml:space="preserve"> to fight against </w:t>
      </w:r>
      <w:r w:rsidRPr="00A55027">
        <w:rPr>
          <w:rFonts w:ascii="Times New Roman" w:hAnsi="Times New Roman" w:cs="Times New Roman"/>
          <w:sz w:val="24"/>
          <w:szCs w:val="24"/>
        </w:rPr>
        <w:t xml:space="preserve">severe </w:t>
      </w:r>
      <w:r>
        <w:rPr>
          <w:rFonts w:ascii="Times New Roman" w:hAnsi="Times New Roman" w:cs="Times New Roman"/>
          <w:sz w:val="24"/>
          <w:szCs w:val="24"/>
        </w:rPr>
        <w:t>air pollution</w:t>
      </w:r>
      <w:r w:rsidRPr="007D254F">
        <w:rPr>
          <w:rFonts w:ascii="Times New Roman" w:hAnsi="Times New Roman" w:cs="Times New Roman"/>
          <w:sz w:val="24"/>
          <w:szCs w:val="24"/>
        </w:rPr>
        <w:t xml:space="preserve">. </w:t>
      </w:r>
      <w:r>
        <w:rPr>
          <w:rFonts w:ascii="Times New Roman" w:hAnsi="Times New Roman" w:cs="Times New Roman"/>
          <w:sz w:val="24"/>
          <w:szCs w:val="24"/>
        </w:rPr>
        <w:t>Consequently, t</w:t>
      </w:r>
      <w:r w:rsidRPr="007D254F">
        <w:rPr>
          <w:rFonts w:ascii="Times New Roman" w:hAnsi="Times New Roman" w:cs="Times New Roman"/>
          <w:sz w:val="24"/>
          <w:szCs w:val="24"/>
        </w:rPr>
        <w:t xml:space="preserve">he level of </w:t>
      </w:r>
      <w:bookmarkStart w:id="2" w:name="OLE_LINK12"/>
      <w:r w:rsidRPr="007D254F">
        <w:rPr>
          <w:rFonts w:ascii="Times New Roman" w:hAnsi="Times New Roman" w:cs="Times New Roman"/>
          <w:sz w:val="24"/>
          <w:szCs w:val="24"/>
        </w:rPr>
        <w:t>fine particulate matter</w:t>
      </w:r>
      <w:bookmarkEnd w:id="2"/>
      <w:r>
        <w:rPr>
          <w:rFonts w:ascii="Times New Roman" w:hAnsi="Times New Roman" w:cs="Times New Roman"/>
          <w:sz w:val="24"/>
          <w:szCs w:val="24"/>
        </w:rPr>
        <w:t xml:space="preserve"> (PM</w:t>
      </w:r>
      <w:r w:rsidRPr="00A55027">
        <w:rPr>
          <w:rFonts w:ascii="Times New Roman" w:hAnsi="Times New Roman" w:cs="Times New Roman"/>
          <w:sz w:val="24"/>
          <w:szCs w:val="24"/>
          <w:vertAlign w:val="subscript"/>
        </w:rPr>
        <w:t>2.5</w:t>
      </w:r>
      <w:r>
        <w:rPr>
          <w:rFonts w:ascii="Times New Roman" w:hAnsi="Times New Roman" w:cs="Times New Roman"/>
          <w:sz w:val="24"/>
          <w:szCs w:val="24"/>
        </w:rPr>
        <w:t xml:space="preserve">), </w:t>
      </w:r>
      <w:r w:rsidRPr="00A55027">
        <w:rPr>
          <w:rFonts w:ascii="Times New Roman" w:hAnsi="Times New Roman" w:cs="Times New Roman"/>
          <w:sz w:val="24"/>
          <w:szCs w:val="24"/>
        </w:rPr>
        <w:t>inhalable particles</w:t>
      </w:r>
      <w:r>
        <w:rPr>
          <w:rFonts w:ascii="Times New Roman" w:hAnsi="Times New Roman" w:cs="Times New Roman"/>
          <w:sz w:val="24"/>
          <w:szCs w:val="24"/>
        </w:rPr>
        <w:t xml:space="preserve"> (PM</w:t>
      </w:r>
      <w:r w:rsidRPr="00A55027">
        <w:rPr>
          <w:rFonts w:ascii="Times New Roman" w:hAnsi="Times New Roman" w:cs="Times New Roman"/>
          <w:sz w:val="24"/>
          <w:szCs w:val="24"/>
          <w:vertAlign w:val="subscript"/>
        </w:rPr>
        <w:t>10</w:t>
      </w:r>
      <w:r>
        <w:rPr>
          <w:rFonts w:ascii="Times New Roman" w:hAnsi="Times New Roman" w:cs="Times New Roman"/>
          <w:sz w:val="24"/>
          <w:szCs w:val="24"/>
        </w:rPr>
        <w:t>), n</w:t>
      </w:r>
      <w:r w:rsidRPr="00A55027">
        <w:rPr>
          <w:rFonts w:ascii="Times New Roman" w:hAnsi="Times New Roman" w:cs="Times New Roman"/>
          <w:sz w:val="24"/>
          <w:szCs w:val="24"/>
        </w:rPr>
        <w:t>itrogen oxides</w:t>
      </w:r>
      <w:r>
        <w:rPr>
          <w:rFonts w:ascii="Times New Roman" w:hAnsi="Times New Roman" w:cs="Times New Roman"/>
          <w:sz w:val="24"/>
          <w:szCs w:val="24"/>
        </w:rPr>
        <w:t xml:space="preserve"> </w:t>
      </w:r>
      <w:r w:rsidRPr="00A55027">
        <w:rPr>
          <w:rFonts w:ascii="Times New Roman" w:hAnsi="Times New Roman" w:cs="Times New Roman"/>
          <w:sz w:val="24"/>
          <w:szCs w:val="24"/>
        </w:rPr>
        <w:t xml:space="preserve">and sulfur dioxide </w:t>
      </w:r>
      <w:r w:rsidRPr="007D254F">
        <w:rPr>
          <w:rFonts w:ascii="Times New Roman" w:hAnsi="Times New Roman" w:cs="Times New Roman"/>
          <w:sz w:val="24"/>
          <w:szCs w:val="24"/>
        </w:rPr>
        <w:t>in major urban clusters has decreased dramatically. However,</w:t>
      </w:r>
      <w:r w:rsidRPr="00743375">
        <w:rPr>
          <w:rFonts w:ascii="Times New Roman" w:hAnsi="Times New Roman" w:cs="Times New Roman"/>
          <w:sz w:val="24"/>
          <w:szCs w:val="24"/>
        </w:rPr>
        <w:t xml:space="preserve"> </w:t>
      </w:r>
      <w:r>
        <w:rPr>
          <w:rFonts w:ascii="Times New Roman" w:hAnsi="Times New Roman" w:cs="Times New Roman"/>
          <w:sz w:val="24"/>
          <w:szCs w:val="24"/>
        </w:rPr>
        <w:t>a</w:t>
      </w:r>
      <w:r w:rsidRPr="00743375">
        <w:rPr>
          <w:rFonts w:ascii="Times New Roman" w:hAnsi="Times New Roman" w:cs="Times New Roman"/>
          <w:sz w:val="24"/>
          <w:szCs w:val="24"/>
        </w:rPr>
        <w:t>mbient ozone (O</w:t>
      </w:r>
      <w:r w:rsidRPr="00A55027">
        <w:rPr>
          <w:rFonts w:ascii="Times New Roman" w:hAnsi="Times New Roman" w:cs="Times New Roman"/>
          <w:sz w:val="24"/>
          <w:szCs w:val="24"/>
          <w:vertAlign w:val="subscript"/>
        </w:rPr>
        <w:t>3</w:t>
      </w:r>
      <w:r w:rsidRPr="00743375">
        <w:rPr>
          <w:rFonts w:ascii="Times New Roman" w:hAnsi="Times New Roman" w:cs="Times New Roman"/>
          <w:sz w:val="24"/>
          <w:szCs w:val="24"/>
        </w:rPr>
        <w:t>) concentrations show an upward trend</w:t>
      </w:r>
      <w:r w:rsidR="00855DC0" w:rsidRPr="00743375">
        <w:rPr>
          <w:rFonts w:ascii="Times New Roman" w:hAnsi="Times New Roman" w:cs="Times New Roman"/>
          <w:sz w:val="24"/>
          <w:szCs w:val="24"/>
        </w:rPr>
        <w:t xml:space="preserve"> in recent years</w:t>
      </w:r>
      <w:r w:rsidR="00855DC0">
        <w:rPr>
          <w:rFonts w:ascii="Times New Roman" w:hAnsi="Times New Roman" w:cs="Times New Roman"/>
          <w:sz w:val="24"/>
          <w:szCs w:val="24"/>
        </w:rPr>
        <w:t>,</w:t>
      </w:r>
      <w:r w:rsidRPr="00743375">
        <w:rPr>
          <w:rFonts w:ascii="Times New Roman" w:hAnsi="Times New Roman" w:cs="Times New Roman"/>
          <w:sz w:val="24"/>
          <w:szCs w:val="24"/>
        </w:rPr>
        <w:t xml:space="preserve"> and its health hazards have</w:t>
      </w:r>
      <w:r>
        <w:rPr>
          <w:rFonts w:ascii="Times New Roman" w:hAnsi="Times New Roman" w:cs="Times New Roman" w:hint="eastAsia"/>
          <w:sz w:val="24"/>
          <w:szCs w:val="24"/>
        </w:rPr>
        <w:t xml:space="preserve"> </w:t>
      </w:r>
      <w:r w:rsidRPr="00743375">
        <w:rPr>
          <w:rFonts w:ascii="Times New Roman" w:hAnsi="Times New Roman" w:cs="Times New Roman"/>
          <w:sz w:val="24"/>
          <w:szCs w:val="24"/>
        </w:rPr>
        <w:t>also been recognized</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Chinese </w:t>
      </w:r>
      <w:r w:rsidRPr="007D254F">
        <w:rPr>
          <w:rFonts w:ascii="Times New Roman" w:hAnsi="Times New Roman" w:cs="Times New Roman"/>
          <w:sz w:val="24"/>
          <w:szCs w:val="24"/>
        </w:rPr>
        <w:t xml:space="preserve">government has put </w:t>
      </w:r>
      <w:r>
        <w:rPr>
          <w:rFonts w:ascii="Times New Roman" w:hAnsi="Times New Roman" w:cs="Times New Roman"/>
          <w:sz w:val="24"/>
          <w:szCs w:val="24"/>
        </w:rPr>
        <w:t xml:space="preserve">enormous </w:t>
      </w:r>
      <w:r w:rsidRPr="007D254F">
        <w:rPr>
          <w:rFonts w:ascii="Times New Roman" w:hAnsi="Times New Roman" w:cs="Times New Roman"/>
          <w:sz w:val="24"/>
          <w:szCs w:val="24"/>
        </w:rPr>
        <w:t>effort</w:t>
      </w:r>
      <w:r>
        <w:rPr>
          <w:rFonts w:ascii="Times New Roman" w:hAnsi="Times New Roman" w:cs="Times New Roman"/>
          <w:sz w:val="24"/>
          <w:szCs w:val="24"/>
        </w:rPr>
        <w:t>s</w:t>
      </w:r>
      <w:r w:rsidRPr="007D254F">
        <w:rPr>
          <w:rFonts w:ascii="Times New Roman" w:hAnsi="Times New Roman" w:cs="Times New Roman"/>
          <w:sz w:val="24"/>
          <w:szCs w:val="24"/>
        </w:rPr>
        <w:t xml:space="preserve"> </w:t>
      </w:r>
      <w:r w:rsidR="00855DC0">
        <w:rPr>
          <w:rFonts w:ascii="Times New Roman" w:hAnsi="Times New Roman" w:cs="Times New Roman"/>
          <w:sz w:val="24"/>
          <w:szCs w:val="24"/>
        </w:rPr>
        <w:t>into</w:t>
      </w:r>
      <w:r w:rsidRPr="007D254F">
        <w:rPr>
          <w:rFonts w:ascii="Times New Roman" w:hAnsi="Times New Roman" w:cs="Times New Roman"/>
          <w:sz w:val="24"/>
          <w:szCs w:val="24"/>
        </w:rPr>
        <w:t xml:space="preserve"> reducing </w:t>
      </w:r>
      <w:r>
        <w:rPr>
          <w:rFonts w:ascii="Times New Roman" w:hAnsi="Times New Roman" w:cs="Times New Roman"/>
          <w:sz w:val="24"/>
          <w:szCs w:val="24"/>
        </w:rPr>
        <w:t>a</w:t>
      </w:r>
      <w:r w:rsidRPr="000613A4">
        <w:rPr>
          <w:rFonts w:ascii="Times New Roman" w:hAnsi="Times New Roman" w:cs="Times New Roman"/>
          <w:sz w:val="24"/>
          <w:szCs w:val="24"/>
        </w:rPr>
        <w:t xml:space="preserve">nthropogenic sources </w:t>
      </w:r>
      <w:r w:rsidRPr="007D254F">
        <w:rPr>
          <w:rFonts w:ascii="Times New Roman" w:hAnsi="Times New Roman" w:cs="Times New Roman"/>
          <w:sz w:val="24"/>
          <w:szCs w:val="24"/>
        </w:rPr>
        <w:t xml:space="preserve">emissions. </w:t>
      </w:r>
      <w:bookmarkStart w:id="3" w:name="OLE_LINK2"/>
      <w:r>
        <w:rPr>
          <w:rFonts w:ascii="Times New Roman" w:hAnsi="Times New Roman" w:cs="Times New Roman" w:hint="eastAsia"/>
          <w:sz w:val="24"/>
          <w:szCs w:val="24"/>
        </w:rPr>
        <w:t>Meanwhile</w:t>
      </w:r>
      <w:r>
        <w:rPr>
          <w:rFonts w:ascii="Times New Roman" w:hAnsi="Times New Roman" w:cs="Times New Roman"/>
          <w:sz w:val="24"/>
          <w:szCs w:val="24"/>
        </w:rPr>
        <w:t xml:space="preserve">, China is committed to reaching its carbon emission peak by 2030 and fulfilling </w:t>
      </w:r>
      <w:r w:rsidRPr="007D254F">
        <w:rPr>
          <w:rFonts w:ascii="Times New Roman" w:hAnsi="Times New Roman" w:cs="Times New Roman"/>
          <w:sz w:val="24"/>
          <w:szCs w:val="24"/>
        </w:rPr>
        <w:t xml:space="preserve">carbon neutrality </w:t>
      </w:r>
      <w:r>
        <w:rPr>
          <w:rFonts w:ascii="Times New Roman" w:hAnsi="Times New Roman" w:cs="Times New Roman"/>
          <w:sz w:val="24"/>
          <w:szCs w:val="24"/>
        </w:rPr>
        <w:t xml:space="preserve">target by </w:t>
      </w:r>
      <w:r w:rsidRPr="007D254F">
        <w:rPr>
          <w:rFonts w:ascii="Times New Roman" w:hAnsi="Times New Roman" w:cs="Times New Roman"/>
          <w:sz w:val="24"/>
          <w:szCs w:val="24"/>
        </w:rPr>
        <w:t>2060</w:t>
      </w:r>
      <w:r w:rsidRPr="00AF07FA">
        <w:rPr>
          <w:rFonts w:ascii="Times New Roman" w:hAnsi="Times New Roman" w:cs="Times New Roman"/>
          <w:sz w:val="24"/>
          <w:szCs w:val="24"/>
        </w:rPr>
        <w:t xml:space="preserve"> </w:t>
      </w:r>
      <w:r>
        <w:rPr>
          <w:rFonts w:ascii="Times New Roman" w:hAnsi="Times New Roman" w:cs="Times New Roman"/>
          <w:sz w:val="24"/>
          <w:szCs w:val="24"/>
        </w:rPr>
        <w:t>to mitigate global warming</w:t>
      </w:r>
      <w:r w:rsidRPr="007D254F">
        <w:rPr>
          <w:rFonts w:ascii="Times New Roman" w:hAnsi="Times New Roman" w:cs="Times New Roman"/>
          <w:sz w:val="24"/>
          <w:szCs w:val="24"/>
        </w:rPr>
        <w:t>.</w:t>
      </w:r>
      <w:bookmarkEnd w:id="3"/>
      <w:r w:rsidRPr="007D254F">
        <w:rPr>
          <w:rFonts w:ascii="Times New Roman" w:hAnsi="Times New Roman" w:cs="Times New Roman"/>
          <w:sz w:val="24"/>
          <w:szCs w:val="24"/>
        </w:rPr>
        <w:t xml:space="preserve"> </w:t>
      </w:r>
      <w:r w:rsidRPr="000646A4">
        <w:rPr>
          <w:rFonts w:ascii="Times New Roman" w:hAnsi="Times New Roman" w:cs="Times New Roman"/>
          <w:sz w:val="24"/>
          <w:szCs w:val="24"/>
        </w:rPr>
        <w:t>Under</w:t>
      </w:r>
      <w:r>
        <w:rPr>
          <w:rFonts w:ascii="Times New Roman" w:hAnsi="Times New Roman" w:cs="Times New Roman"/>
          <w:sz w:val="24"/>
          <w:szCs w:val="24"/>
        </w:rPr>
        <w:t xml:space="preserve"> the implementation of a </w:t>
      </w:r>
      <w:r w:rsidRPr="000646A4">
        <w:rPr>
          <w:rFonts w:ascii="Times New Roman" w:hAnsi="Times New Roman" w:cs="Times New Roman"/>
          <w:sz w:val="24"/>
          <w:szCs w:val="24"/>
        </w:rPr>
        <w:t xml:space="preserve">series of </w:t>
      </w:r>
      <w:bookmarkStart w:id="4" w:name="OLE_LINK3"/>
      <w:r>
        <w:rPr>
          <w:rFonts w:ascii="Times New Roman" w:hAnsi="Times New Roman" w:cs="Times New Roman"/>
          <w:sz w:val="24"/>
          <w:szCs w:val="24"/>
        </w:rPr>
        <w:t xml:space="preserve">stringent </w:t>
      </w:r>
      <w:bookmarkEnd w:id="4"/>
      <w:r w:rsidRPr="000646A4">
        <w:rPr>
          <w:rFonts w:ascii="Times New Roman" w:hAnsi="Times New Roman" w:cs="Times New Roman"/>
          <w:sz w:val="24"/>
          <w:szCs w:val="24"/>
        </w:rPr>
        <w:t>emission reduction polic</w:t>
      </w:r>
      <w:r>
        <w:rPr>
          <w:rFonts w:ascii="Times New Roman" w:hAnsi="Times New Roman" w:cs="Times New Roman" w:hint="eastAsia"/>
          <w:sz w:val="24"/>
          <w:szCs w:val="24"/>
        </w:rPr>
        <w:t>ies</w:t>
      </w:r>
      <w:r>
        <w:rPr>
          <w:rFonts w:ascii="Times New Roman" w:hAnsi="Times New Roman" w:cs="Times New Roman"/>
          <w:sz w:val="24"/>
          <w:szCs w:val="24"/>
        </w:rPr>
        <w:t>,</w:t>
      </w:r>
      <w:r w:rsidRPr="007D254F">
        <w:rPr>
          <w:rFonts w:ascii="Times New Roman" w:hAnsi="Times New Roman" w:cs="Times New Roman"/>
          <w:sz w:val="24"/>
          <w:szCs w:val="24"/>
        </w:rPr>
        <w:t xml:space="preserve"> the primary precursor </w:t>
      </w:r>
      <w:r>
        <w:rPr>
          <w:rFonts w:ascii="Times New Roman" w:hAnsi="Times New Roman" w:cs="Times New Roman"/>
          <w:sz w:val="24"/>
          <w:szCs w:val="24"/>
        </w:rPr>
        <w:t xml:space="preserve">emission </w:t>
      </w:r>
      <w:r w:rsidRPr="007D254F">
        <w:rPr>
          <w:rFonts w:ascii="Times New Roman" w:hAnsi="Times New Roman" w:cs="Times New Roman"/>
          <w:sz w:val="24"/>
          <w:szCs w:val="24"/>
        </w:rPr>
        <w:t xml:space="preserve">will </w:t>
      </w:r>
      <w:r>
        <w:rPr>
          <w:rFonts w:ascii="Times New Roman" w:hAnsi="Times New Roman" w:cs="Times New Roman"/>
          <w:sz w:val="24"/>
          <w:szCs w:val="24"/>
        </w:rPr>
        <w:t>reduce substantially</w:t>
      </w:r>
      <w:r w:rsidRPr="007D254F">
        <w:rPr>
          <w:rFonts w:ascii="Times New Roman" w:hAnsi="Times New Roman" w:cs="Times New Roman"/>
          <w:sz w:val="24"/>
          <w:szCs w:val="24"/>
        </w:rPr>
        <w:t>.</w:t>
      </w:r>
      <w:r>
        <w:rPr>
          <w:rFonts w:ascii="Times New Roman" w:hAnsi="Times New Roman" w:cs="Times New Roman"/>
          <w:sz w:val="24"/>
          <w:szCs w:val="24"/>
        </w:rPr>
        <w:t xml:space="preserve"> H</w:t>
      </w:r>
      <w:r>
        <w:rPr>
          <w:rFonts w:ascii="Times New Roman" w:hAnsi="Times New Roman" w:cs="Times New Roman" w:hint="eastAsia"/>
          <w:sz w:val="24"/>
          <w:szCs w:val="24"/>
        </w:rPr>
        <w:t>ence</w:t>
      </w:r>
      <w:r>
        <w:rPr>
          <w:rFonts w:ascii="Times New Roman" w:hAnsi="Times New Roman" w:cs="Times New Roman"/>
          <w:sz w:val="24"/>
          <w:szCs w:val="24"/>
        </w:rPr>
        <w:t>, future air pollution trends have been a great concern to the community. W</w:t>
      </w:r>
      <w:r w:rsidRPr="000613A4">
        <w:rPr>
          <w:rFonts w:ascii="Times New Roman" w:hAnsi="Times New Roman" w:cs="Times New Roman"/>
          <w:sz w:val="24"/>
          <w:szCs w:val="24"/>
        </w:rPr>
        <w:t>hat is unrevealed is</w:t>
      </w:r>
      <w:r>
        <w:rPr>
          <w:rFonts w:ascii="Times New Roman" w:hAnsi="Times New Roman" w:cs="Times New Roman"/>
          <w:sz w:val="24"/>
          <w:szCs w:val="24"/>
        </w:rPr>
        <w:t xml:space="preserve"> the quantified impact of climate and emission</w:t>
      </w:r>
      <w:r w:rsidRPr="000613A4">
        <w:rPr>
          <w:rFonts w:ascii="Times New Roman" w:hAnsi="Times New Roman" w:cs="Times New Roman"/>
          <w:sz w:val="24"/>
          <w:szCs w:val="24"/>
        </w:rPr>
        <w:t xml:space="preserve"> under</w:t>
      </w:r>
      <w:r>
        <w:rPr>
          <w:rFonts w:ascii="Times New Roman" w:hAnsi="Times New Roman" w:cs="Times New Roman"/>
          <w:sz w:val="24"/>
          <w:szCs w:val="24"/>
        </w:rPr>
        <w:t xml:space="preserve"> different </w:t>
      </w:r>
      <w:r w:rsidRPr="00593B2E">
        <w:rPr>
          <w:rFonts w:ascii="Times New Roman" w:hAnsi="Times New Roman" w:cs="Times New Roman"/>
          <w:sz w:val="24"/>
          <w:szCs w:val="24"/>
        </w:rPr>
        <w:t>policy intervention</w:t>
      </w:r>
      <w:r>
        <w:rPr>
          <w:rFonts w:ascii="Times New Roman" w:hAnsi="Times New Roman" w:cs="Times New Roman"/>
          <w:sz w:val="24"/>
          <w:szCs w:val="24"/>
        </w:rPr>
        <w:t>s</w:t>
      </w:r>
      <w:r w:rsidRPr="000613A4">
        <w:rPr>
          <w:rFonts w:ascii="Times New Roman" w:hAnsi="Times New Roman" w:cs="Times New Roman"/>
          <w:sz w:val="24"/>
          <w:szCs w:val="24"/>
        </w:rPr>
        <w:t>.</w:t>
      </w:r>
      <w:r>
        <w:rPr>
          <w:rFonts w:ascii="Times New Roman" w:hAnsi="Times New Roman" w:cs="Times New Roman"/>
          <w:sz w:val="24"/>
          <w:szCs w:val="24"/>
        </w:rPr>
        <w:t xml:space="preserve"> Will global warming and climate change offset the effort of ozone precursors emission reduction?</w:t>
      </w:r>
    </w:p>
    <w:p w14:paraId="3D30B926" w14:textId="77121524" w:rsidR="0046384C" w:rsidRPr="00855DC0" w:rsidRDefault="0046384C" w:rsidP="00DD415B">
      <w:pPr>
        <w:spacing w:line="360" w:lineRule="auto"/>
        <w:rPr>
          <w:rFonts w:ascii="Times New Roman" w:hAnsi="Times New Roman" w:cs="Times New Roman"/>
          <w:sz w:val="24"/>
          <w:szCs w:val="24"/>
        </w:rPr>
      </w:pPr>
      <w:r w:rsidRPr="00AF07FA">
        <w:rPr>
          <w:rFonts w:ascii="Times New Roman" w:hAnsi="Times New Roman" w:cs="Times New Roman"/>
          <w:sz w:val="24"/>
          <w:szCs w:val="24"/>
        </w:rPr>
        <w:t>The simulated absolute values of chemical transport models remain biased due to uncertainties in emission inventories and the lack of certain physical and chemical processes in the models.</w:t>
      </w:r>
      <w:r>
        <w:rPr>
          <w:rFonts w:ascii="Times New Roman" w:hAnsi="Times New Roman" w:cs="Times New Roman"/>
          <w:sz w:val="24"/>
          <w:szCs w:val="24"/>
        </w:rPr>
        <w:t xml:space="preserve"> </w:t>
      </w:r>
      <w:r w:rsidRPr="007D254F">
        <w:rPr>
          <w:rFonts w:ascii="Times New Roman" w:hAnsi="Times New Roman" w:cs="Times New Roman"/>
          <w:sz w:val="24"/>
          <w:szCs w:val="24"/>
        </w:rPr>
        <w:t>This study explores the use of machine learning (ML) techniques to make accurate, computationally inexpensive projections of</w:t>
      </w:r>
      <w:r>
        <w:rPr>
          <w:rFonts w:ascii="Times New Roman" w:hAnsi="Times New Roman" w:cs="Times New Roman"/>
          <w:sz w:val="24"/>
          <w:szCs w:val="24"/>
        </w:rPr>
        <w:t xml:space="preserve"> </w:t>
      </w:r>
      <w:r w:rsidRPr="007D254F">
        <w:rPr>
          <w:rFonts w:ascii="Times New Roman" w:hAnsi="Times New Roman" w:cs="Times New Roman"/>
          <w:sz w:val="24"/>
          <w:szCs w:val="24"/>
        </w:rPr>
        <w:t>tropospheric ozone under Shared Socioeconomic Pathways scenarios</w:t>
      </w:r>
      <w:r>
        <w:rPr>
          <w:rFonts w:ascii="Times New Roman" w:hAnsi="Times New Roman" w:cs="Times New Roman"/>
          <w:sz w:val="24"/>
          <w:szCs w:val="24"/>
        </w:rPr>
        <w:t xml:space="preserve"> </w:t>
      </w:r>
      <w:r w:rsidRPr="007D254F">
        <w:rPr>
          <w:rFonts w:ascii="Times New Roman" w:hAnsi="Times New Roman" w:cs="Times New Roman"/>
          <w:sz w:val="24"/>
          <w:szCs w:val="24"/>
        </w:rPr>
        <w:t>(SSP</w:t>
      </w:r>
      <w:r>
        <w:rPr>
          <w:rFonts w:ascii="Times New Roman" w:hAnsi="Times New Roman" w:cs="Times New Roman"/>
          <w:sz w:val="24"/>
          <w:szCs w:val="24"/>
        </w:rPr>
        <w:t>s</w:t>
      </w:r>
      <w:r w:rsidRPr="007D254F">
        <w:rPr>
          <w:rFonts w:ascii="Times New Roman" w:hAnsi="Times New Roman" w:cs="Times New Roman"/>
          <w:sz w:val="24"/>
          <w:szCs w:val="24"/>
        </w:rPr>
        <w:t xml:space="preserve">). </w:t>
      </w:r>
      <w:r>
        <w:rPr>
          <w:rFonts w:ascii="Times New Roman" w:hAnsi="Times New Roman" w:cs="Times New Roman"/>
          <w:sz w:val="24"/>
          <w:szCs w:val="24"/>
        </w:rPr>
        <w:t xml:space="preserve">Several </w:t>
      </w:r>
      <w:r w:rsidRPr="007D254F">
        <w:rPr>
          <w:rFonts w:ascii="Times New Roman" w:hAnsi="Times New Roman" w:cs="Times New Roman"/>
          <w:sz w:val="24"/>
          <w:szCs w:val="24"/>
        </w:rPr>
        <w:t xml:space="preserve">ML </w:t>
      </w:r>
      <w:r>
        <w:rPr>
          <w:rFonts w:ascii="Times New Roman" w:hAnsi="Times New Roman" w:cs="Times New Roman"/>
          <w:sz w:val="24"/>
          <w:szCs w:val="24"/>
        </w:rPr>
        <w:t xml:space="preserve">models will be </w:t>
      </w:r>
      <w:r w:rsidRPr="007D254F">
        <w:rPr>
          <w:rFonts w:ascii="Times New Roman" w:hAnsi="Times New Roman" w:cs="Times New Roman"/>
          <w:sz w:val="24"/>
          <w:szCs w:val="24"/>
        </w:rPr>
        <w:t>investigated: Generalize Linear Mode</w:t>
      </w:r>
      <w:r>
        <w:rPr>
          <w:rFonts w:ascii="Times New Roman" w:hAnsi="Times New Roman" w:cs="Times New Roman"/>
          <w:sz w:val="24"/>
          <w:szCs w:val="24"/>
        </w:rPr>
        <w:t>l</w:t>
      </w:r>
      <w:r w:rsidRPr="007D254F">
        <w:rPr>
          <w:rFonts w:ascii="Times New Roman" w:hAnsi="Times New Roman" w:cs="Times New Roman"/>
          <w:sz w:val="24"/>
          <w:szCs w:val="24"/>
        </w:rPr>
        <w:t xml:space="preserve"> (GLM), Extreme gradient boosting </w:t>
      </w:r>
      <w:r>
        <w:rPr>
          <w:rFonts w:ascii="Times New Roman" w:hAnsi="Times New Roman" w:cs="Times New Roman"/>
          <w:sz w:val="24"/>
          <w:szCs w:val="24"/>
        </w:rPr>
        <w:t xml:space="preserve">model </w:t>
      </w:r>
      <w:r w:rsidRPr="007D254F">
        <w:rPr>
          <w:rFonts w:ascii="Times New Roman" w:hAnsi="Times New Roman" w:cs="Times New Roman"/>
          <w:sz w:val="24"/>
          <w:szCs w:val="24"/>
        </w:rPr>
        <w:t>(</w:t>
      </w:r>
      <w:proofErr w:type="spellStart"/>
      <w:r w:rsidRPr="007D254F">
        <w:rPr>
          <w:rFonts w:ascii="Times New Roman" w:hAnsi="Times New Roman" w:cs="Times New Roman"/>
          <w:sz w:val="24"/>
          <w:szCs w:val="24"/>
        </w:rPr>
        <w:t>XGBoost</w:t>
      </w:r>
      <w:proofErr w:type="spellEnd"/>
      <w:r w:rsidRPr="007D254F">
        <w:rPr>
          <w:rFonts w:ascii="Times New Roman" w:hAnsi="Times New Roman" w:cs="Times New Roman"/>
          <w:sz w:val="24"/>
          <w:szCs w:val="24"/>
        </w:rPr>
        <w:t xml:space="preserve">), Random Forest </w:t>
      </w:r>
      <w:r>
        <w:rPr>
          <w:rFonts w:ascii="Times New Roman" w:hAnsi="Times New Roman" w:cs="Times New Roman"/>
          <w:sz w:val="24"/>
          <w:szCs w:val="24"/>
        </w:rPr>
        <w:t xml:space="preserve">model </w:t>
      </w:r>
      <w:r w:rsidRPr="007D254F">
        <w:rPr>
          <w:rFonts w:ascii="Times New Roman" w:hAnsi="Times New Roman" w:cs="Times New Roman"/>
          <w:sz w:val="24"/>
          <w:szCs w:val="24"/>
        </w:rPr>
        <w:t>(RF)</w:t>
      </w:r>
      <w:r>
        <w:rPr>
          <w:rFonts w:ascii="Times New Roman" w:hAnsi="Times New Roman" w:cs="Times New Roman"/>
          <w:sz w:val="24"/>
          <w:szCs w:val="24"/>
        </w:rPr>
        <w:t xml:space="preserve">, and </w:t>
      </w:r>
      <w:r w:rsidRPr="00D128E7">
        <w:rPr>
          <w:rFonts w:ascii="Times New Roman" w:hAnsi="Times New Roman" w:cs="Times New Roman"/>
          <w:sz w:val="24"/>
          <w:szCs w:val="24"/>
        </w:rPr>
        <w:t xml:space="preserve">Artificial </w:t>
      </w:r>
      <w:r>
        <w:rPr>
          <w:rFonts w:ascii="Times New Roman" w:hAnsi="Times New Roman" w:cs="Times New Roman"/>
          <w:sz w:val="24"/>
          <w:szCs w:val="24"/>
        </w:rPr>
        <w:t>N</w:t>
      </w:r>
      <w:r w:rsidRPr="00D128E7">
        <w:rPr>
          <w:rFonts w:ascii="Times New Roman" w:hAnsi="Times New Roman" w:cs="Times New Roman"/>
          <w:sz w:val="24"/>
          <w:szCs w:val="24"/>
        </w:rPr>
        <w:t xml:space="preserve">eural </w:t>
      </w:r>
      <w:r>
        <w:rPr>
          <w:rFonts w:ascii="Times New Roman" w:hAnsi="Times New Roman" w:cs="Times New Roman" w:hint="eastAsia"/>
          <w:sz w:val="24"/>
          <w:szCs w:val="24"/>
        </w:rPr>
        <w:t>N</w:t>
      </w:r>
      <w:r w:rsidRPr="00D128E7">
        <w:rPr>
          <w:rFonts w:ascii="Times New Roman" w:hAnsi="Times New Roman" w:cs="Times New Roman"/>
          <w:sz w:val="24"/>
          <w:szCs w:val="24"/>
        </w:rPr>
        <w:t xml:space="preserve">etwork model </w:t>
      </w:r>
      <w:r>
        <w:rPr>
          <w:rFonts w:ascii="Times New Roman" w:hAnsi="Times New Roman" w:cs="Times New Roman"/>
          <w:sz w:val="24"/>
          <w:szCs w:val="24"/>
        </w:rPr>
        <w:t>(ANN)</w:t>
      </w:r>
      <w:r w:rsidRPr="007D254F">
        <w:rPr>
          <w:rFonts w:ascii="Times New Roman" w:hAnsi="Times New Roman" w:cs="Times New Roman"/>
          <w:sz w:val="24"/>
          <w:szCs w:val="24"/>
        </w:rPr>
        <w:t>.</w:t>
      </w:r>
      <w:r>
        <w:rPr>
          <w:rFonts w:ascii="Times New Roman" w:hAnsi="Times New Roman" w:cs="Times New Roman"/>
          <w:sz w:val="24"/>
          <w:szCs w:val="24"/>
        </w:rPr>
        <w:t xml:space="preserve"> </w:t>
      </w:r>
      <w:r w:rsidRPr="00743375">
        <w:rPr>
          <w:rFonts w:ascii="Times New Roman" w:hAnsi="Times New Roman" w:cs="Times New Roman"/>
          <w:sz w:val="24"/>
          <w:szCs w:val="24"/>
        </w:rPr>
        <w:t xml:space="preserve">Model features included meteorological variables, </w:t>
      </w:r>
      <w:r>
        <w:rPr>
          <w:rFonts w:ascii="Times New Roman" w:hAnsi="Times New Roman" w:cs="Times New Roman"/>
          <w:sz w:val="24"/>
          <w:szCs w:val="24"/>
        </w:rPr>
        <w:t xml:space="preserve">ozone monitoring </w:t>
      </w:r>
      <w:r w:rsidRPr="00743375">
        <w:rPr>
          <w:rFonts w:ascii="Times New Roman" w:hAnsi="Times New Roman" w:cs="Times New Roman"/>
          <w:sz w:val="24"/>
          <w:szCs w:val="24"/>
        </w:rPr>
        <w:t>data</w:t>
      </w:r>
      <w:r>
        <w:rPr>
          <w:rFonts w:ascii="Times New Roman" w:hAnsi="Times New Roman" w:cs="Times New Roman"/>
          <w:sz w:val="24"/>
          <w:szCs w:val="24"/>
        </w:rPr>
        <w:t>,</w:t>
      </w:r>
      <w:r w:rsidRPr="00743375">
        <w:rPr>
          <w:rFonts w:ascii="Times New Roman" w:hAnsi="Times New Roman" w:cs="Times New Roman"/>
          <w:sz w:val="24"/>
          <w:szCs w:val="24"/>
        </w:rPr>
        <w:t xml:space="preserve"> </w:t>
      </w:r>
      <w:commentRangeStart w:id="5"/>
      <w:r>
        <w:rPr>
          <w:rFonts w:ascii="Times New Roman" w:hAnsi="Times New Roman" w:cs="Times New Roman"/>
          <w:sz w:val="24"/>
          <w:szCs w:val="24"/>
        </w:rPr>
        <w:t xml:space="preserve">emission inventory </w:t>
      </w:r>
      <w:r w:rsidRPr="00743375">
        <w:rPr>
          <w:rFonts w:ascii="Times New Roman" w:hAnsi="Times New Roman" w:cs="Times New Roman"/>
          <w:sz w:val="24"/>
          <w:szCs w:val="24"/>
        </w:rPr>
        <w:t>variables, and</w:t>
      </w:r>
      <w:r w:rsidRPr="008D6A0C">
        <w:rPr>
          <w:rFonts w:ascii="Times New Roman" w:hAnsi="Times New Roman" w:cs="Times New Roman"/>
          <w:sz w:val="24"/>
          <w:szCs w:val="24"/>
        </w:rPr>
        <w:t xml:space="preserve"> </w:t>
      </w:r>
      <w:r w:rsidRPr="00743375">
        <w:rPr>
          <w:rFonts w:ascii="Times New Roman" w:hAnsi="Times New Roman" w:cs="Times New Roman"/>
          <w:sz w:val="24"/>
          <w:szCs w:val="24"/>
        </w:rPr>
        <w:t>chemical transport model output variables</w:t>
      </w:r>
      <w:commentRangeEnd w:id="5"/>
      <w:r w:rsidR="007D3F93">
        <w:rPr>
          <w:rStyle w:val="a6"/>
        </w:rPr>
        <w:commentReference w:id="5"/>
      </w:r>
      <w:r w:rsidRPr="00743375">
        <w:rPr>
          <w:rFonts w:ascii="Times New Roman" w:hAnsi="Times New Roman" w:cs="Times New Roman"/>
          <w:sz w:val="24"/>
          <w:szCs w:val="24"/>
        </w:rPr>
        <w:t>.</w:t>
      </w:r>
      <w:r>
        <w:rPr>
          <w:rFonts w:ascii="Times New Roman" w:hAnsi="Times New Roman" w:cs="Times New Roman"/>
          <w:sz w:val="24"/>
          <w:szCs w:val="24"/>
        </w:rPr>
        <w:t xml:space="preserve"> This study aims to provide </w:t>
      </w:r>
      <w:r w:rsidRPr="00825E2E">
        <w:rPr>
          <w:rFonts w:ascii="Times New Roman" w:hAnsi="Times New Roman" w:cs="Times New Roman"/>
          <w:sz w:val="24"/>
          <w:szCs w:val="24"/>
        </w:rPr>
        <w:t>statistical models</w:t>
      </w:r>
      <w:r>
        <w:rPr>
          <w:rFonts w:ascii="Times New Roman" w:hAnsi="Times New Roman" w:cs="Times New Roman"/>
          <w:sz w:val="24"/>
          <w:szCs w:val="24"/>
        </w:rPr>
        <w:t xml:space="preserve"> to p</w:t>
      </w:r>
      <w:r w:rsidRPr="00825E2E">
        <w:rPr>
          <w:rFonts w:ascii="Times New Roman" w:hAnsi="Times New Roman" w:cs="Times New Roman"/>
          <w:sz w:val="24"/>
          <w:szCs w:val="24"/>
        </w:rPr>
        <w:t xml:space="preserve">redictively quantify the impact of future climate </w:t>
      </w:r>
      <w:r w:rsidRPr="00825E2E">
        <w:rPr>
          <w:rFonts w:ascii="Times New Roman" w:hAnsi="Times New Roman" w:cs="Times New Roman"/>
          <w:sz w:val="24"/>
          <w:szCs w:val="24"/>
        </w:rPr>
        <w:lastRenderedPageBreak/>
        <w:t>and emissions on ozone concentrations</w:t>
      </w:r>
      <w:r w:rsidR="00855DC0">
        <w:rPr>
          <w:rFonts w:ascii="Times New Roman" w:hAnsi="Times New Roman" w:cs="Times New Roman"/>
          <w:sz w:val="24"/>
          <w:szCs w:val="24"/>
        </w:rPr>
        <w:t xml:space="preserve"> under different </w:t>
      </w:r>
      <w:r w:rsidR="00855DC0" w:rsidRPr="00855DC0">
        <w:rPr>
          <w:rFonts w:ascii="Times New Roman" w:hAnsi="Times New Roman" w:cs="Times New Roman"/>
          <w:sz w:val="24"/>
          <w:szCs w:val="24"/>
        </w:rPr>
        <w:t>Shared Socioeconomic Pathways</w:t>
      </w:r>
      <w:r w:rsidRPr="00825E2E">
        <w:rPr>
          <w:rFonts w:ascii="Times New Roman" w:hAnsi="Times New Roman" w:cs="Times New Roman"/>
          <w:sz w:val="24"/>
          <w:szCs w:val="24"/>
        </w:rPr>
        <w:t>.</w:t>
      </w:r>
    </w:p>
    <w:p w14:paraId="113BA8BF" w14:textId="77777777" w:rsidR="0046384C" w:rsidRPr="00107A8F" w:rsidRDefault="0046384C" w:rsidP="00DD415B">
      <w:pPr>
        <w:pStyle w:val="1"/>
        <w:spacing w:line="360" w:lineRule="auto"/>
      </w:pPr>
      <w:r w:rsidRPr="00107A8F">
        <w:t>Literature Review</w:t>
      </w:r>
    </w:p>
    <w:p w14:paraId="38C554DE" w14:textId="410CE26A" w:rsidR="0046384C" w:rsidRPr="00FC44ED" w:rsidRDefault="0046384C" w:rsidP="00DD415B">
      <w:pPr>
        <w:spacing w:line="360" w:lineRule="auto"/>
        <w:rPr>
          <w:rFonts w:ascii="Times New Roman" w:hAnsi="Times New Roman" w:cs="Times New Roman"/>
          <w:color w:val="FF0000"/>
          <w:sz w:val="24"/>
          <w:szCs w:val="24"/>
        </w:rPr>
      </w:pPr>
      <w:r w:rsidRPr="007D254F">
        <w:rPr>
          <w:rFonts w:ascii="Times New Roman" w:hAnsi="Times New Roman" w:cs="Times New Roman"/>
          <w:sz w:val="24"/>
          <w:szCs w:val="24"/>
        </w:rPr>
        <w:t>High-level surface ozone pollution has harmful effects on public health</w:t>
      </w:r>
      <w:r>
        <w:rPr>
          <w:rFonts w:ascii="Times New Roman" w:hAnsi="Times New Roman" w:cs="Times New Roman"/>
          <w:sz w:val="24"/>
          <w:szCs w:val="24"/>
        </w:rPr>
        <w:t>,</w:t>
      </w:r>
      <w:r w:rsidRPr="007D254F">
        <w:rPr>
          <w:rFonts w:ascii="Times New Roman" w:hAnsi="Times New Roman" w:cs="Times New Roman"/>
          <w:sz w:val="24"/>
          <w:szCs w:val="24"/>
        </w:rPr>
        <w:t xml:space="preserve"> such as damaging human lungs and skins (Day et al., 2017)</w:t>
      </w:r>
      <w:r>
        <w:rPr>
          <w:rFonts w:ascii="Times New Roman" w:hAnsi="Times New Roman" w:cs="Times New Roman"/>
          <w:sz w:val="24"/>
          <w:szCs w:val="24"/>
        </w:rPr>
        <w:t>.</w:t>
      </w:r>
      <w:r w:rsidRPr="007D254F">
        <w:rPr>
          <w:rFonts w:ascii="Times New Roman" w:hAnsi="Times New Roman" w:cs="Times New Roman"/>
          <w:sz w:val="24"/>
          <w:szCs w:val="24"/>
        </w:rPr>
        <w:t xml:space="preserve"> </w:t>
      </w:r>
      <w:r w:rsidRPr="00A2731A">
        <w:rPr>
          <w:rFonts w:ascii="Times New Roman" w:hAnsi="Times New Roman" w:cs="Times New Roman"/>
          <w:sz w:val="24"/>
          <w:szCs w:val="24"/>
        </w:rPr>
        <w:t>Both short</w:t>
      </w:r>
      <w:r>
        <w:rPr>
          <w:rFonts w:ascii="Times New Roman" w:hAnsi="Times New Roman" w:cs="Times New Roman"/>
          <w:sz w:val="24"/>
          <w:szCs w:val="24"/>
        </w:rPr>
        <w:t>-term</w:t>
      </w:r>
      <w:r w:rsidRPr="00A2731A">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Pr="00A2731A">
        <w:rPr>
          <w:rFonts w:ascii="Times New Roman" w:hAnsi="Times New Roman" w:cs="Times New Roman"/>
          <w:sz w:val="24"/>
          <w:szCs w:val="24"/>
        </w:rPr>
        <w:t>long-term exposure to ambient O</w:t>
      </w:r>
      <w:r w:rsidRPr="00A2731A">
        <w:rPr>
          <w:rFonts w:ascii="Times New Roman" w:hAnsi="Times New Roman" w:cs="Times New Roman"/>
          <w:sz w:val="24"/>
          <w:szCs w:val="24"/>
          <w:vertAlign w:val="subscript"/>
        </w:rPr>
        <w:t>3</w:t>
      </w:r>
      <w:r w:rsidRPr="00A2731A">
        <w:rPr>
          <w:rFonts w:ascii="Times New Roman" w:hAnsi="Times New Roman" w:cs="Times New Roman"/>
          <w:sz w:val="24"/>
          <w:szCs w:val="24"/>
        </w:rPr>
        <w:t xml:space="preserve"> link to total mortality, cardiovascular diseases, and respiratory diseases</w:t>
      </w:r>
      <w:r w:rsidRPr="00FC44ED">
        <w:rPr>
          <w:rFonts w:ascii="Times New Roman" w:hAnsi="Times New Roman" w:cs="Times New Roman"/>
          <w:sz w:val="24"/>
          <w:szCs w:val="24"/>
        </w:rPr>
        <w:t xml:space="preserve"> (</w:t>
      </w:r>
      <w:r w:rsidR="00327E68" w:rsidRPr="00327E68">
        <w:rPr>
          <w:rFonts w:ascii="Times New Roman" w:hAnsi="Times New Roman" w:cs="Times New Roman"/>
          <w:sz w:val="24"/>
          <w:szCs w:val="24"/>
        </w:rPr>
        <w:t>Bell and Michelle, 2004</w:t>
      </w:r>
      <w:r w:rsidR="00327E68">
        <w:rPr>
          <w:rFonts w:ascii="Times New Roman" w:hAnsi="Times New Roman" w:cs="Times New Roman"/>
          <w:sz w:val="24"/>
          <w:szCs w:val="24"/>
        </w:rPr>
        <w:t xml:space="preserve">; </w:t>
      </w:r>
      <w:r w:rsidRPr="00FC44ED">
        <w:rPr>
          <w:rFonts w:ascii="Times New Roman" w:hAnsi="Times New Roman" w:cs="Times New Roman"/>
          <w:sz w:val="24"/>
          <w:szCs w:val="24"/>
        </w:rPr>
        <w:t>Yin et al., 2017; Wong et al., 2008; Di et al., 2017)</w:t>
      </w:r>
      <w:r>
        <w:rPr>
          <w:rFonts w:ascii="Times New Roman" w:hAnsi="Times New Roman" w:cs="Times New Roman"/>
          <w:sz w:val="24"/>
          <w:szCs w:val="24"/>
        </w:rPr>
        <w:t>.</w:t>
      </w:r>
      <w:r w:rsidRPr="00A2731A">
        <w:rPr>
          <w:rFonts w:ascii="Times New Roman" w:hAnsi="Times New Roman" w:cs="Times New Roman"/>
          <w:sz w:val="24"/>
          <w:szCs w:val="24"/>
        </w:rPr>
        <w:t xml:space="preserve"> </w:t>
      </w:r>
      <w:r>
        <w:rPr>
          <w:rFonts w:ascii="Times New Roman" w:hAnsi="Times New Roman" w:cs="Times New Roman" w:hint="eastAsia"/>
          <w:sz w:val="24"/>
          <w:szCs w:val="24"/>
        </w:rPr>
        <w:t>High</w:t>
      </w:r>
      <w:r>
        <w:rPr>
          <w:rFonts w:ascii="Times New Roman" w:hAnsi="Times New Roman" w:cs="Times New Roman"/>
          <w:sz w:val="24"/>
          <w:szCs w:val="24"/>
        </w:rPr>
        <w:t>-level ozone also destroys</w:t>
      </w:r>
      <w:r w:rsidRPr="007D254F">
        <w:rPr>
          <w:rFonts w:ascii="Times New Roman" w:hAnsi="Times New Roman" w:cs="Times New Roman"/>
          <w:sz w:val="24"/>
          <w:szCs w:val="24"/>
        </w:rPr>
        <w:t xml:space="preserve"> crops and forest vegetation (Sawada and Kohno, 2010; Avnery and </w:t>
      </w:r>
      <w:proofErr w:type="spellStart"/>
      <w:r w:rsidRPr="007D254F">
        <w:rPr>
          <w:rFonts w:ascii="Times New Roman" w:hAnsi="Times New Roman" w:cs="Times New Roman"/>
          <w:sz w:val="24"/>
          <w:szCs w:val="24"/>
        </w:rPr>
        <w:t>Mauzerall</w:t>
      </w:r>
      <w:proofErr w:type="spellEnd"/>
      <w:r w:rsidRPr="007D254F">
        <w:rPr>
          <w:rFonts w:ascii="Times New Roman" w:hAnsi="Times New Roman" w:cs="Times New Roman"/>
          <w:sz w:val="24"/>
          <w:szCs w:val="24"/>
        </w:rPr>
        <w:t xml:space="preserve">, 2011). </w:t>
      </w:r>
      <w:r w:rsidRPr="00FC44ED">
        <w:rPr>
          <w:rFonts w:ascii="Times New Roman" w:hAnsi="Times New Roman" w:cs="Times New Roman"/>
          <w:sz w:val="24"/>
          <w:szCs w:val="24"/>
        </w:rPr>
        <w:t xml:space="preserve">Though the background ozone concentration in the northern hemisphere remains unchanged (David et al., 2020), </w:t>
      </w:r>
      <w:commentRangeStart w:id="6"/>
      <w:r w:rsidRPr="00FC44ED">
        <w:rPr>
          <w:rFonts w:ascii="Times New Roman" w:hAnsi="Times New Roman" w:cs="Times New Roman"/>
          <w:sz w:val="24"/>
          <w:szCs w:val="24"/>
        </w:rPr>
        <w:t>the average ozone concentration in China has increased in the past decade, and urban areas have undergone even more robust ozone pollution (CNEMC, 2020)</w:t>
      </w:r>
      <w:commentRangeEnd w:id="6"/>
      <w:r w:rsidR="007D3F93">
        <w:rPr>
          <w:rStyle w:val="a6"/>
        </w:rPr>
        <w:commentReference w:id="6"/>
      </w:r>
      <w:r w:rsidRPr="00FC44ED">
        <w:rPr>
          <w:rFonts w:ascii="Times New Roman" w:hAnsi="Times New Roman" w:cs="Times New Roman"/>
          <w:sz w:val="24"/>
          <w:szCs w:val="24"/>
        </w:rPr>
        <w:t xml:space="preserve">. </w:t>
      </w:r>
      <w:r>
        <w:rPr>
          <w:rFonts w:ascii="Times New Roman" w:hAnsi="Times New Roman" w:cs="Times New Roman"/>
          <w:sz w:val="24"/>
          <w:szCs w:val="24"/>
        </w:rPr>
        <w:t xml:space="preserve">Surface ozone pollution has </w:t>
      </w:r>
      <w:r w:rsidRPr="006056AA">
        <w:rPr>
          <w:rFonts w:ascii="Times New Roman" w:hAnsi="Times New Roman" w:cs="Times New Roman"/>
          <w:sz w:val="24"/>
          <w:szCs w:val="24"/>
        </w:rPr>
        <w:t xml:space="preserve">become </w:t>
      </w:r>
      <w:r>
        <w:rPr>
          <w:rFonts w:ascii="Times New Roman" w:hAnsi="Times New Roman" w:cs="Times New Roman"/>
          <w:sz w:val="24"/>
          <w:szCs w:val="24"/>
        </w:rPr>
        <w:t xml:space="preserve">one of </w:t>
      </w:r>
      <w:r w:rsidRPr="006056AA">
        <w:rPr>
          <w:rFonts w:ascii="Times New Roman" w:hAnsi="Times New Roman" w:cs="Times New Roman"/>
          <w:sz w:val="24"/>
          <w:szCs w:val="24"/>
        </w:rPr>
        <w:t xml:space="preserve">the most </w:t>
      </w:r>
      <w:r>
        <w:rPr>
          <w:rFonts w:ascii="Times New Roman" w:hAnsi="Times New Roman" w:cs="Times New Roman"/>
          <w:sz w:val="24"/>
          <w:szCs w:val="24"/>
        </w:rPr>
        <w:t xml:space="preserve">crucial </w:t>
      </w:r>
      <w:r w:rsidRPr="006056AA">
        <w:rPr>
          <w:rFonts w:ascii="Times New Roman" w:hAnsi="Times New Roman" w:cs="Times New Roman"/>
          <w:sz w:val="24"/>
          <w:szCs w:val="24"/>
        </w:rPr>
        <w:t>pollutant</w:t>
      </w:r>
      <w:r>
        <w:rPr>
          <w:rFonts w:ascii="Times New Roman" w:hAnsi="Times New Roman" w:cs="Times New Roman"/>
          <w:sz w:val="24"/>
          <w:szCs w:val="24"/>
        </w:rPr>
        <w:t>s</w:t>
      </w:r>
      <w:r w:rsidRPr="006056AA">
        <w:rPr>
          <w:rFonts w:ascii="Times New Roman" w:hAnsi="Times New Roman" w:cs="Times New Roman"/>
          <w:sz w:val="24"/>
          <w:szCs w:val="24"/>
        </w:rPr>
        <w:t xml:space="preserve"> </w:t>
      </w:r>
      <w:r w:rsidR="003057A9">
        <w:rPr>
          <w:rFonts w:ascii="Times New Roman" w:hAnsi="Times New Roman" w:cs="Times New Roman"/>
          <w:sz w:val="24"/>
          <w:szCs w:val="24"/>
        </w:rPr>
        <w:t xml:space="preserve">influencing </w:t>
      </w:r>
      <w:r w:rsidRPr="006056AA">
        <w:rPr>
          <w:rFonts w:ascii="Times New Roman" w:hAnsi="Times New Roman" w:cs="Times New Roman"/>
          <w:sz w:val="24"/>
          <w:szCs w:val="24"/>
        </w:rPr>
        <w:t>air quality</w:t>
      </w:r>
      <w:r w:rsidR="003057A9" w:rsidRPr="003057A9">
        <w:t xml:space="preserve"> </w:t>
      </w:r>
      <w:r w:rsidR="003057A9">
        <w:rPr>
          <w:rFonts w:ascii="Times New Roman" w:hAnsi="Times New Roman" w:cs="Times New Roman"/>
          <w:sz w:val="24"/>
          <w:szCs w:val="24"/>
        </w:rPr>
        <w:t>c</w:t>
      </w:r>
      <w:r w:rsidR="003057A9" w:rsidRPr="003057A9">
        <w:rPr>
          <w:rFonts w:ascii="Times New Roman" w:hAnsi="Times New Roman" w:cs="Times New Roman"/>
          <w:sz w:val="24"/>
          <w:szCs w:val="24"/>
        </w:rPr>
        <w:t>ompliance rate</w:t>
      </w:r>
      <w:r w:rsidRPr="006056AA">
        <w:rPr>
          <w:rFonts w:ascii="Times New Roman" w:hAnsi="Times New Roman" w:cs="Times New Roman"/>
          <w:sz w:val="24"/>
          <w:szCs w:val="24"/>
        </w:rPr>
        <w:t xml:space="preserve"> </w:t>
      </w:r>
      <w:r>
        <w:rPr>
          <w:rFonts w:ascii="Times New Roman" w:hAnsi="Times New Roman" w:cs="Times New Roman"/>
          <w:sz w:val="24"/>
          <w:szCs w:val="24"/>
        </w:rPr>
        <w:t xml:space="preserve">in </w:t>
      </w:r>
      <w:r w:rsidRPr="00391121">
        <w:rPr>
          <w:rFonts w:ascii="Times New Roman" w:hAnsi="Times New Roman" w:cs="Times New Roman"/>
          <w:sz w:val="24"/>
          <w:szCs w:val="24"/>
        </w:rPr>
        <w:t xml:space="preserve">densely populated </w:t>
      </w:r>
      <w:r>
        <w:rPr>
          <w:rFonts w:ascii="Times New Roman" w:hAnsi="Times New Roman" w:cs="Times New Roman"/>
          <w:sz w:val="24"/>
          <w:szCs w:val="24"/>
        </w:rPr>
        <w:t xml:space="preserve">cities </w:t>
      </w:r>
      <w:r w:rsidR="003057A9">
        <w:rPr>
          <w:rFonts w:ascii="Times New Roman" w:hAnsi="Times New Roman" w:cs="Times New Roman"/>
          <w:sz w:val="24"/>
          <w:szCs w:val="24"/>
        </w:rPr>
        <w:t xml:space="preserve">of </w:t>
      </w:r>
      <w:r>
        <w:rPr>
          <w:rFonts w:ascii="Times New Roman" w:hAnsi="Times New Roman" w:cs="Times New Roman"/>
          <w:sz w:val="24"/>
          <w:szCs w:val="24"/>
        </w:rPr>
        <w:t>China.</w:t>
      </w:r>
    </w:p>
    <w:p w14:paraId="0555AC4F" w14:textId="4D08591B" w:rsidR="0046384C" w:rsidRPr="005A0241" w:rsidRDefault="0046384C" w:rsidP="00DD415B">
      <w:pPr>
        <w:spacing w:line="360" w:lineRule="auto"/>
        <w:rPr>
          <w:rFonts w:ascii="Times New Roman" w:hAnsi="Times New Roman" w:cs="Times New Roman"/>
          <w:sz w:val="24"/>
          <w:szCs w:val="24"/>
        </w:rPr>
      </w:pPr>
      <w:r>
        <w:rPr>
          <w:rFonts w:ascii="Times New Roman" w:hAnsi="Times New Roman" w:cs="Times New Roman"/>
          <w:sz w:val="24"/>
          <w:szCs w:val="24"/>
        </w:rPr>
        <w:t xml:space="preserve">Some studies proved that </w:t>
      </w:r>
      <w:r w:rsidRPr="00AB07C9">
        <w:rPr>
          <w:rFonts w:ascii="Times New Roman" w:hAnsi="Times New Roman" w:cs="Times New Roman"/>
          <w:sz w:val="24"/>
          <w:szCs w:val="24"/>
        </w:rPr>
        <w:t>stratospheric flux (Ordonez et</w:t>
      </w:r>
      <w:r>
        <w:rPr>
          <w:rFonts w:ascii="Times New Roman" w:hAnsi="Times New Roman" w:cs="Times New Roman"/>
          <w:sz w:val="24"/>
          <w:szCs w:val="24"/>
        </w:rPr>
        <w:t xml:space="preserve"> </w:t>
      </w:r>
      <w:r w:rsidRPr="00AB07C9">
        <w:rPr>
          <w:rFonts w:ascii="Times New Roman" w:hAnsi="Times New Roman" w:cs="Times New Roman"/>
          <w:sz w:val="24"/>
          <w:szCs w:val="24"/>
        </w:rPr>
        <w:t xml:space="preserve">al., 2007; Hess and </w:t>
      </w:r>
      <w:proofErr w:type="spellStart"/>
      <w:r w:rsidRPr="00AB07C9">
        <w:rPr>
          <w:rFonts w:ascii="Times New Roman" w:hAnsi="Times New Roman" w:cs="Times New Roman"/>
          <w:sz w:val="24"/>
          <w:szCs w:val="24"/>
        </w:rPr>
        <w:t>Zbinden</w:t>
      </w:r>
      <w:proofErr w:type="spellEnd"/>
      <w:r w:rsidRPr="00AB07C9">
        <w:rPr>
          <w:rFonts w:ascii="Times New Roman" w:hAnsi="Times New Roman" w:cs="Times New Roman"/>
          <w:sz w:val="24"/>
          <w:szCs w:val="24"/>
        </w:rPr>
        <w:t>,</w:t>
      </w:r>
      <w:r>
        <w:rPr>
          <w:rFonts w:ascii="Times New Roman" w:hAnsi="Times New Roman" w:cs="Times New Roman"/>
          <w:sz w:val="24"/>
          <w:szCs w:val="24"/>
        </w:rPr>
        <w:t xml:space="preserve"> </w:t>
      </w:r>
      <w:r w:rsidRPr="00AB07C9">
        <w:rPr>
          <w:rFonts w:ascii="Times New Roman" w:hAnsi="Times New Roman" w:cs="Times New Roman"/>
          <w:sz w:val="24"/>
          <w:szCs w:val="24"/>
        </w:rPr>
        <w:t xml:space="preserve">2013) and changes in </w:t>
      </w:r>
      <w:r w:rsidR="005E30BA">
        <w:rPr>
          <w:rFonts w:ascii="Times New Roman" w:hAnsi="Times New Roman" w:cs="Times New Roman"/>
          <w:sz w:val="24"/>
          <w:szCs w:val="24"/>
        </w:rPr>
        <w:t xml:space="preserve">long-distance </w:t>
      </w:r>
      <w:r w:rsidRPr="00AB07C9">
        <w:rPr>
          <w:rFonts w:ascii="Times New Roman" w:hAnsi="Times New Roman" w:cs="Times New Roman"/>
          <w:sz w:val="24"/>
          <w:szCs w:val="24"/>
        </w:rPr>
        <w:t>transport patterns (</w:t>
      </w:r>
      <w:proofErr w:type="spellStart"/>
      <w:r w:rsidRPr="00AB07C9">
        <w:rPr>
          <w:rFonts w:ascii="Times New Roman" w:hAnsi="Times New Roman" w:cs="Times New Roman"/>
          <w:sz w:val="24"/>
          <w:szCs w:val="24"/>
        </w:rPr>
        <w:t>Pausata</w:t>
      </w:r>
      <w:proofErr w:type="spellEnd"/>
      <w:r w:rsidRPr="00AB07C9">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AB07C9">
        <w:rPr>
          <w:rFonts w:ascii="Times New Roman" w:hAnsi="Times New Roman" w:cs="Times New Roman"/>
          <w:sz w:val="24"/>
          <w:szCs w:val="24"/>
        </w:rPr>
        <w:t>2012)</w:t>
      </w:r>
      <w:r>
        <w:rPr>
          <w:rFonts w:ascii="Times New Roman" w:hAnsi="Times New Roman" w:cs="Times New Roman"/>
          <w:sz w:val="24"/>
          <w:szCs w:val="24"/>
        </w:rPr>
        <w:t xml:space="preserve"> are </w:t>
      </w:r>
      <w:bookmarkStart w:id="7" w:name="OLE_LINK16"/>
      <w:r>
        <w:rPr>
          <w:rFonts w:ascii="Times New Roman" w:hAnsi="Times New Roman" w:cs="Times New Roman"/>
          <w:sz w:val="24"/>
          <w:szCs w:val="24"/>
        </w:rPr>
        <w:t xml:space="preserve">partial </w:t>
      </w:r>
      <w:bookmarkEnd w:id="7"/>
      <w:r>
        <w:rPr>
          <w:rFonts w:ascii="Times New Roman" w:hAnsi="Times New Roman" w:cs="Times New Roman"/>
          <w:sz w:val="24"/>
          <w:szCs w:val="24"/>
        </w:rPr>
        <w:t>factors influencing the concentration variation of tropospheric ozone. However, plenty of evidence supports that t</w:t>
      </w:r>
      <w:r w:rsidRPr="00FC44ED">
        <w:rPr>
          <w:rFonts w:ascii="Times New Roman" w:hAnsi="Times New Roman" w:cs="Times New Roman"/>
          <w:sz w:val="24"/>
          <w:szCs w:val="24"/>
        </w:rPr>
        <w:t>he</w:t>
      </w:r>
      <w:r>
        <w:rPr>
          <w:rFonts w:ascii="Times New Roman" w:hAnsi="Times New Roman" w:cs="Times New Roman"/>
          <w:sz w:val="24"/>
          <w:szCs w:val="24"/>
        </w:rPr>
        <w:t xml:space="preserve"> trend variation of </w:t>
      </w:r>
      <w:r w:rsidRPr="00FC44ED">
        <w:rPr>
          <w:rFonts w:ascii="Times New Roman" w:hAnsi="Times New Roman" w:cs="Times New Roman"/>
          <w:sz w:val="24"/>
          <w:szCs w:val="24"/>
        </w:rPr>
        <w:t>ozone concentration</w:t>
      </w:r>
      <w:r>
        <w:rPr>
          <w:rFonts w:ascii="Times New Roman" w:hAnsi="Times New Roman" w:cs="Times New Roman"/>
          <w:sz w:val="24"/>
          <w:szCs w:val="24"/>
        </w:rPr>
        <w:t xml:space="preserve"> </w:t>
      </w:r>
      <w:r w:rsidRPr="00FC44ED">
        <w:rPr>
          <w:rFonts w:ascii="Times New Roman" w:hAnsi="Times New Roman" w:cs="Times New Roman"/>
          <w:sz w:val="24"/>
          <w:szCs w:val="24"/>
        </w:rPr>
        <w:t xml:space="preserve">is </w:t>
      </w:r>
      <w:r>
        <w:rPr>
          <w:rFonts w:ascii="Times New Roman" w:hAnsi="Times New Roman" w:cs="Times New Roman"/>
          <w:sz w:val="24"/>
          <w:szCs w:val="24"/>
        </w:rPr>
        <w:t xml:space="preserve">mainly attributed to </w:t>
      </w:r>
      <w:r w:rsidRPr="00FC44ED">
        <w:rPr>
          <w:rFonts w:ascii="Times New Roman" w:hAnsi="Times New Roman" w:cs="Times New Roman"/>
          <w:sz w:val="24"/>
          <w:szCs w:val="24"/>
        </w:rPr>
        <w:t>the co-effect of ozone precursors variation and meteorological effect (Li and Jacob et al., 2019).</w:t>
      </w:r>
      <w:r w:rsidRPr="00FC44ED">
        <w:rPr>
          <w:rFonts w:ascii="Times New Roman" w:hAnsi="Times New Roman" w:cs="Times New Roman"/>
          <w:color w:val="FF0000"/>
          <w:sz w:val="24"/>
          <w:szCs w:val="24"/>
        </w:rPr>
        <w:t xml:space="preserve"> </w:t>
      </w:r>
      <w:r w:rsidRPr="007D254F">
        <w:rPr>
          <w:rFonts w:ascii="Times New Roman" w:hAnsi="Times New Roman" w:cs="Times New Roman"/>
          <w:sz w:val="24"/>
          <w:szCs w:val="24"/>
        </w:rPr>
        <w:t>Previous studies evidenced</w:t>
      </w:r>
      <w:r w:rsidR="005E30BA">
        <w:rPr>
          <w:rFonts w:ascii="Times New Roman" w:hAnsi="Times New Roman" w:cs="Times New Roman"/>
          <w:sz w:val="24"/>
          <w:szCs w:val="24"/>
        </w:rPr>
        <w:t xml:space="preserve"> that</w:t>
      </w:r>
      <w:r>
        <w:rPr>
          <w:rFonts w:ascii="Times New Roman" w:hAnsi="Times New Roman" w:cs="Times New Roman"/>
          <w:sz w:val="24"/>
          <w:szCs w:val="24"/>
        </w:rPr>
        <w:t xml:space="preserve"> the </w:t>
      </w:r>
      <w:r w:rsidRPr="007D254F">
        <w:rPr>
          <w:rFonts w:ascii="Times New Roman" w:hAnsi="Times New Roman" w:cs="Times New Roman"/>
          <w:sz w:val="24"/>
          <w:szCs w:val="24"/>
        </w:rPr>
        <w:t>inappropriate VOCs-to-NOx reduction ratio caused by stringent anthropogenic emission reduction measures</w:t>
      </w:r>
      <w:r>
        <w:rPr>
          <w:rFonts w:ascii="Times New Roman" w:hAnsi="Times New Roman" w:cs="Times New Roman"/>
          <w:sz w:val="24"/>
          <w:szCs w:val="24"/>
        </w:rPr>
        <w:t xml:space="preserve"> is one of the most significant factors leading to recent years’ ambient </w:t>
      </w:r>
      <w:r w:rsidRPr="007D254F">
        <w:rPr>
          <w:rFonts w:ascii="Times New Roman" w:hAnsi="Times New Roman" w:cs="Times New Roman"/>
          <w:sz w:val="24"/>
          <w:szCs w:val="24"/>
        </w:rPr>
        <w:t>ozone concentration</w:t>
      </w:r>
      <w:r>
        <w:rPr>
          <w:rFonts w:ascii="Times New Roman" w:hAnsi="Times New Roman" w:cs="Times New Roman"/>
          <w:sz w:val="24"/>
          <w:szCs w:val="24"/>
        </w:rPr>
        <w:t xml:space="preserve"> rapid increase in China</w:t>
      </w:r>
      <w:r w:rsidRPr="007D254F">
        <w:rPr>
          <w:rFonts w:ascii="Times New Roman" w:hAnsi="Times New Roman" w:cs="Times New Roman"/>
          <w:sz w:val="24"/>
          <w:szCs w:val="24"/>
        </w:rPr>
        <w:t xml:space="preserve"> (Zheng et al., 2018; Yu et al., 2019).</w:t>
      </w:r>
      <w:r>
        <w:rPr>
          <w:rFonts w:ascii="Times New Roman" w:hAnsi="Times New Roman" w:cs="Times New Roman"/>
          <w:sz w:val="24"/>
          <w:szCs w:val="24"/>
        </w:rPr>
        <w:t xml:space="preserve"> </w:t>
      </w:r>
      <w:r w:rsidRPr="007D254F">
        <w:rPr>
          <w:rFonts w:ascii="Times New Roman" w:hAnsi="Times New Roman" w:cs="Times New Roman"/>
          <w:sz w:val="24"/>
          <w:szCs w:val="24"/>
        </w:rPr>
        <w:t xml:space="preserve">Meanwhile, meteorological conditions affect the photochemical reaction and regional transmission process of surface ozone (Lu and Zhang, 2019), which may either promote or dampen the increase of ozone concentration. </w:t>
      </w:r>
      <w:r>
        <w:rPr>
          <w:rFonts w:ascii="Times New Roman" w:hAnsi="Times New Roman" w:cs="Times New Roman"/>
          <w:sz w:val="24"/>
          <w:szCs w:val="24"/>
        </w:rPr>
        <w:t>In the short-term</w:t>
      </w:r>
      <w:r w:rsidRPr="007D254F">
        <w:rPr>
          <w:rFonts w:ascii="Times New Roman" w:hAnsi="Times New Roman" w:cs="Times New Roman"/>
          <w:sz w:val="24"/>
          <w:szCs w:val="24"/>
        </w:rPr>
        <w:t xml:space="preserve">, </w:t>
      </w:r>
      <w:r>
        <w:rPr>
          <w:rFonts w:ascii="Times New Roman" w:hAnsi="Times New Roman" w:cs="Times New Roman"/>
          <w:sz w:val="24"/>
          <w:szCs w:val="24"/>
        </w:rPr>
        <w:t xml:space="preserve">specific </w:t>
      </w:r>
      <w:r w:rsidRPr="007D254F">
        <w:rPr>
          <w:rFonts w:ascii="Times New Roman" w:hAnsi="Times New Roman" w:cs="Times New Roman"/>
          <w:sz w:val="24"/>
          <w:szCs w:val="24"/>
        </w:rPr>
        <w:t xml:space="preserve">meteorological </w:t>
      </w:r>
      <w:r>
        <w:rPr>
          <w:rFonts w:ascii="Times New Roman" w:hAnsi="Times New Roman" w:cs="Times New Roman"/>
          <w:sz w:val="24"/>
          <w:szCs w:val="24"/>
        </w:rPr>
        <w:t xml:space="preserve">conditions are favorable to </w:t>
      </w:r>
      <w:r w:rsidRPr="007D254F">
        <w:rPr>
          <w:rFonts w:ascii="Times New Roman" w:hAnsi="Times New Roman" w:cs="Times New Roman"/>
          <w:sz w:val="24"/>
          <w:szCs w:val="24"/>
        </w:rPr>
        <w:t xml:space="preserve">the </w:t>
      </w:r>
      <w:r>
        <w:rPr>
          <w:rFonts w:ascii="Times New Roman" w:hAnsi="Times New Roman" w:cs="Times New Roman"/>
          <w:sz w:val="24"/>
          <w:szCs w:val="24"/>
        </w:rPr>
        <w:t>p</w:t>
      </w:r>
      <w:r w:rsidRPr="008E181E">
        <w:rPr>
          <w:rFonts w:ascii="Times New Roman" w:hAnsi="Times New Roman" w:cs="Times New Roman"/>
          <w:sz w:val="24"/>
          <w:szCs w:val="24"/>
        </w:rPr>
        <w:t xml:space="preserve">hotochemical </w:t>
      </w:r>
      <w:r>
        <w:rPr>
          <w:rFonts w:ascii="Times New Roman" w:hAnsi="Times New Roman" w:cs="Times New Roman"/>
          <w:sz w:val="24"/>
          <w:szCs w:val="24"/>
        </w:rPr>
        <w:t xml:space="preserve">reaction </w:t>
      </w:r>
      <w:r w:rsidRPr="007D254F">
        <w:rPr>
          <w:rFonts w:ascii="Times New Roman" w:hAnsi="Times New Roman" w:cs="Times New Roman"/>
          <w:sz w:val="24"/>
          <w:szCs w:val="24"/>
        </w:rPr>
        <w:t>and persistence of O</w:t>
      </w:r>
      <w:r w:rsidRPr="007D254F">
        <w:rPr>
          <w:rFonts w:ascii="Times New Roman" w:hAnsi="Times New Roman" w:cs="Times New Roman"/>
          <w:sz w:val="24"/>
          <w:szCs w:val="24"/>
          <w:vertAlign w:val="subscript"/>
        </w:rPr>
        <w:t>3</w:t>
      </w:r>
      <w:r w:rsidRPr="007D254F">
        <w:rPr>
          <w:rFonts w:ascii="Times New Roman" w:hAnsi="Times New Roman" w:cs="Times New Roman"/>
          <w:sz w:val="24"/>
          <w:szCs w:val="24"/>
        </w:rPr>
        <w:t xml:space="preserve"> such as hot, dry, stagnant weather (Gong and Liao, 2019; Han et al., 2020). </w:t>
      </w:r>
      <w:r>
        <w:rPr>
          <w:rFonts w:ascii="Times New Roman" w:hAnsi="Times New Roman" w:cs="Times New Roman"/>
          <w:sz w:val="24"/>
          <w:szCs w:val="24"/>
        </w:rPr>
        <w:t>Moreover, m</w:t>
      </w:r>
      <w:r w:rsidRPr="007D254F">
        <w:rPr>
          <w:rFonts w:ascii="Times New Roman" w:hAnsi="Times New Roman" w:cs="Times New Roman"/>
          <w:sz w:val="24"/>
          <w:szCs w:val="24"/>
        </w:rPr>
        <w:t>eteorolog</w:t>
      </w:r>
      <w:r>
        <w:rPr>
          <w:rFonts w:ascii="Times New Roman" w:hAnsi="Times New Roman" w:cs="Times New Roman"/>
          <w:sz w:val="24"/>
          <w:szCs w:val="24"/>
        </w:rPr>
        <w:t>ical factors</w:t>
      </w:r>
      <w:r w:rsidRPr="007D254F">
        <w:rPr>
          <w:rFonts w:ascii="Times New Roman" w:hAnsi="Times New Roman" w:cs="Times New Roman"/>
          <w:sz w:val="24"/>
          <w:szCs w:val="24"/>
        </w:rPr>
        <w:t xml:space="preserve"> affect the </w:t>
      </w:r>
      <w:r w:rsidRPr="007D254F">
        <w:rPr>
          <w:rFonts w:ascii="Times New Roman" w:hAnsi="Times New Roman" w:cs="Times New Roman"/>
          <w:sz w:val="24"/>
          <w:szCs w:val="24"/>
        </w:rPr>
        <w:lastRenderedPageBreak/>
        <w:t>dissipation and long-distance transmission</w:t>
      </w:r>
      <w:r>
        <w:rPr>
          <w:rFonts w:ascii="Times New Roman" w:hAnsi="Times New Roman" w:cs="Times New Roman"/>
          <w:sz w:val="24"/>
          <w:szCs w:val="24"/>
        </w:rPr>
        <w:t xml:space="preserve"> process of</w:t>
      </w:r>
      <w:r w:rsidRPr="007D254F">
        <w:rPr>
          <w:rFonts w:ascii="Times New Roman" w:hAnsi="Times New Roman" w:cs="Times New Roman"/>
          <w:sz w:val="24"/>
          <w:szCs w:val="24"/>
        </w:rPr>
        <w:t xml:space="preserve"> tropospheric ozone (Gao et al., 2020; Ni et al., 2018; Yang et al., 2014). </w:t>
      </w:r>
      <w:r>
        <w:rPr>
          <w:rFonts w:ascii="Times New Roman" w:hAnsi="Times New Roman" w:cs="Times New Roman"/>
          <w:sz w:val="24"/>
          <w:szCs w:val="24"/>
        </w:rPr>
        <w:t xml:space="preserve">In the long-term, with </w:t>
      </w:r>
      <w:r w:rsidRPr="005A0241">
        <w:rPr>
          <w:rFonts w:ascii="Times New Roman" w:hAnsi="Times New Roman" w:cs="Times New Roman"/>
          <w:sz w:val="24"/>
          <w:szCs w:val="24"/>
        </w:rPr>
        <w:t>global warming</w:t>
      </w:r>
      <w:r>
        <w:rPr>
          <w:rFonts w:ascii="Times New Roman" w:hAnsi="Times New Roman" w:cs="Times New Roman"/>
          <w:sz w:val="24"/>
          <w:szCs w:val="24"/>
        </w:rPr>
        <w:t xml:space="preserve">, meteorological conditions may become increasingly favorable to the </w:t>
      </w:r>
      <w:r w:rsidRPr="00251671">
        <w:rPr>
          <w:rFonts w:ascii="Times New Roman" w:hAnsi="Times New Roman" w:cs="Times New Roman"/>
          <w:sz w:val="24"/>
          <w:szCs w:val="24"/>
        </w:rPr>
        <w:t xml:space="preserve">photochemical </w:t>
      </w:r>
      <w:r>
        <w:rPr>
          <w:rFonts w:ascii="Times New Roman" w:hAnsi="Times New Roman" w:cs="Times New Roman"/>
          <w:sz w:val="24"/>
          <w:szCs w:val="24"/>
        </w:rPr>
        <w:t>g</w:t>
      </w:r>
      <w:r w:rsidRPr="00251671">
        <w:rPr>
          <w:rFonts w:ascii="Times New Roman" w:hAnsi="Times New Roman" w:cs="Times New Roman"/>
          <w:sz w:val="24"/>
          <w:szCs w:val="24"/>
        </w:rPr>
        <w:t xml:space="preserve">eneration of </w:t>
      </w:r>
      <w:r>
        <w:rPr>
          <w:rFonts w:ascii="Times New Roman" w:hAnsi="Times New Roman" w:cs="Times New Roman"/>
          <w:sz w:val="24"/>
          <w:szCs w:val="24"/>
        </w:rPr>
        <w:t>surface o</w:t>
      </w:r>
      <w:r w:rsidRPr="00251671">
        <w:rPr>
          <w:rFonts w:ascii="Times New Roman" w:hAnsi="Times New Roman" w:cs="Times New Roman"/>
          <w:sz w:val="24"/>
          <w:szCs w:val="24"/>
        </w:rPr>
        <w:t>zone</w:t>
      </w:r>
      <w:r>
        <w:rPr>
          <w:rFonts w:ascii="Times New Roman" w:hAnsi="Times New Roman" w:cs="Times New Roman"/>
          <w:sz w:val="24"/>
          <w:szCs w:val="24"/>
        </w:rPr>
        <w:t xml:space="preserve"> </w:t>
      </w:r>
      <w:r w:rsidRPr="00F734FB">
        <w:rPr>
          <w:rFonts w:ascii="Times New Roman" w:hAnsi="Times New Roman" w:cs="Times New Roman"/>
          <w:sz w:val="24"/>
          <w:szCs w:val="24"/>
        </w:rPr>
        <w:t>(</w:t>
      </w:r>
      <w:proofErr w:type="spellStart"/>
      <w:r w:rsidRPr="00F734FB">
        <w:rPr>
          <w:rFonts w:ascii="Times New Roman" w:hAnsi="Times New Roman" w:cs="Times New Roman"/>
          <w:sz w:val="24"/>
          <w:szCs w:val="24"/>
        </w:rPr>
        <w:t>Delcloo</w:t>
      </w:r>
      <w:proofErr w:type="spellEnd"/>
      <w:r w:rsidRPr="00F734FB">
        <w:rPr>
          <w:rFonts w:ascii="Times New Roman" w:hAnsi="Times New Roman" w:cs="Times New Roman"/>
          <w:sz w:val="24"/>
          <w:szCs w:val="24"/>
        </w:rPr>
        <w:t xml:space="preserve"> et al., 2016; Fu et al., 2015).</w:t>
      </w:r>
      <w:r>
        <w:rPr>
          <w:rFonts w:ascii="Times New Roman" w:hAnsi="Times New Roman" w:cs="Times New Roman"/>
          <w:sz w:val="24"/>
          <w:szCs w:val="24"/>
        </w:rPr>
        <w:t xml:space="preserve"> Under the influence of climate change, a</w:t>
      </w:r>
      <w:r w:rsidRPr="005A0241">
        <w:rPr>
          <w:rFonts w:ascii="Times New Roman" w:hAnsi="Times New Roman" w:cs="Times New Roman"/>
          <w:sz w:val="24"/>
          <w:szCs w:val="24"/>
        </w:rPr>
        <w:t xml:space="preserve">tmosphere </w:t>
      </w:r>
      <w:r>
        <w:rPr>
          <w:rFonts w:ascii="Times New Roman" w:hAnsi="Times New Roman" w:cs="Times New Roman"/>
          <w:sz w:val="24"/>
          <w:szCs w:val="24"/>
        </w:rPr>
        <w:t>conditions</w:t>
      </w:r>
      <w:r w:rsidRPr="00251671">
        <w:rPr>
          <w:rFonts w:ascii="Times New Roman" w:hAnsi="Times New Roman" w:cs="Times New Roman"/>
          <w:sz w:val="24"/>
          <w:szCs w:val="24"/>
        </w:rPr>
        <w:t xml:space="preserve"> </w:t>
      </w:r>
      <w:r>
        <w:rPr>
          <w:rFonts w:ascii="Times New Roman" w:hAnsi="Times New Roman" w:cs="Times New Roman"/>
          <w:sz w:val="24"/>
          <w:szCs w:val="24"/>
        </w:rPr>
        <w:t>in some regions such as North China Plain are becoming more stable, possibly increasing the</w:t>
      </w:r>
      <w:r w:rsidRPr="005A0241">
        <w:rPr>
          <w:rFonts w:ascii="Times New Roman" w:hAnsi="Times New Roman" w:cs="Times New Roman"/>
          <w:sz w:val="24"/>
          <w:szCs w:val="24"/>
        </w:rPr>
        <w:t xml:space="preserve"> risk of severe </w:t>
      </w:r>
      <w:r>
        <w:rPr>
          <w:rFonts w:ascii="Times New Roman" w:hAnsi="Times New Roman" w:cs="Times New Roman"/>
          <w:sz w:val="24"/>
          <w:szCs w:val="24"/>
        </w:rPr>
        <w:t xml:space="preserve">air </w:t>
      </w:r>
      <w:r w:rsidRPr="005A0241">
        <w:rPr>
          <w:rFonts w:ascii="Times New Roman" w:hAnsi="Times New Roman" w:cs="Times New Roman"/>
          <w:sz w:val="24"/>
          <w:szCs w:val="24"/>
        </w:rPr>
        <w:t>pollution events</w:t>
      </w:r>
      <w:r>
        <w:rPr>
          <w:rFonts w:ascii="Times New Roman" w:hAnsi="Times New Roman" w:cs="Times New Roman"/>
          <w:sz w:val="24"/>
          <w:szCs w:val="24"/>
        </w:rPr>
        <w:t xml:space="preserve"> </w:t>
      </w:r>
      <w:r w:rsidRPr="005A0241">
        <w:rPr>
          <w:rFonts w:ascii="Times New Roman" w:hAnsi="Times New Roman" w:cs="Times New Roman"/>
          <w:sz w:val="24"/>
          <w:szCs w:val="24"/>
        </w:rPr>
        <w:t>(Cai et al., 2017; Chen</w:t>
      </w:r>
      <w:r>
        <w:rPr>
          <w:rFonts w:ascii="Times New Roman" w:hAnsi="Times New Roman" w:cs="Times New Roman"/>
          <w:sz w:val="24"/>
          <w:szCs w:val="24"/>
        </w:rPr>
        <w:t xml:space="preserve"> </w:t>
      </w:r>
      <w:r w:rsidRPr="005A0241">
        <w:rPr>
          <w:rFonts w:ascii="Times New Roman" w:hAnsi="Times New Roman" w:cs="Times New Roman"/>
          <w:sz w:val="24"/>
          <w:szCs w:val="24"/>
        </w:rPr>
        <w:t>et al., 201</w:t>
      </w:r>
      <w:r w:rsidR="00327E68">
        <w:rPr>
          <w:rFonts w:ascii="Times New Roman" w:hAnsi="Times New Roman" w:cs="Times New Roman"/>
          <w:sz w:val="24"/>
          <w:szCs w:val="24"/>
        </w:rPr>
        <w:t>8</w:t>
      </w:r>
      <w:r w:rsidRPr="005A0241">
        <w:rPr>
          <w:rFonts w:ascii="Times New Roman" w:hAnsi="Times New Roman" w:cs="Times New Roman"/>
          <w:sz w:val="24"/>
          <w:szCs w:val="24"/>
        </w:rPr>
        <w:t>; Han</w:t>
      </w:r>
      <w:r>
        <w:rPr>
          <w:rFonts w:ascii="Times New Roman" w:hAnsi="Times New Roman" w:cs="Times New Roman" w:hint="eastAsia"/>
          <w:sz w:val="24"/>
          <w:szCs w:val="24"/>
        </w:rPr>
        <w:t xml:space="preserve"> </w:t>
      </w:r>
      <w:r w:rsidRPr="005A0241">
        <w:rPr>
          <w:rFonts w:ascii="Times New Roman" w:hAnsi="Times New Roman" w:cs="Times New Roman"/>
          <w:sz w:val="24"/>
          <w:szCs w:val="24"/>
        </w:rPr>
        <w:t>et al., 2017).</w:t>
      </w:r>
      <w:r>
        <w:rPr>
          <w:rFonts w:ascii="Times New Roman" w:hAnsi="Times New Roman" w:cs="Times New Roman"/>
          <w:sz w:val="24"/>
          <w:szCs w:val="24"/>
        </w:rPr>
        <w:t xml:space="preserve"> T</w:t>
      </w:r>
      <w:r>
        <w:rPr>
          <w:rFonts w:ascii="Times New Roman" w:hAnsi="Times New Roman" w:cs="Times New Roman" w:hint="eastAsia"/>
          <w:sz w:val="24"/>
          <w:szCs w:val="24"/>
        </w:rPr>
        <w:t>hus</w:t>
      </w:r>
      <w:r>
        <w:rPr>
          <w:rFonts w:ascii="Times New Roman" w:hAnsi="Times New Roman" w:cs="Times New Roman"/>
          <w:sz w:val="24"/>
          <w:szCs w:val="24"/>
        </w:rPr>
        <w:t>, c</w:t>
      </w:r>
      <w:r w:rsidRPr="007D254F">
        <w:rPr>
          <w:rFonts w:ascii="Times New Roman" w:hAnsi="Times New Roman" w:cs="Times New Roman"/>
          <w:sz w:val="24"/>
          <w:szCs w:val="24"/>
        </w:rPr>
        <w:t>omplex meteorolog</w:t>
      </w:r>
      <w:r>
        <w:rPr>
          <w:rFonts w:ascii="Times New Roman" w:hAnsi="Times New Roman" w:cs="Times New Roman"/>
          <w:sz w:val="24"/>
          <w:szCs w:val="24"/>
        </w:rPr>
        <w:t>ical</w:t>
      </w:r>
      <w:r w:rsidRPr="007D254F">
        <w:rPr>
          <w:rFonts w:ascii="Times New Roman" w:hAnsi="Times New Roman" w:cs="Times New Roman"/>
          <w:sz w:val="24"/>
          <w:szCs w:val="24"/>
        </w:rPr>
        <w:t xml:space="preserve"> condition</w:t>
      </w:r>
      <w:r>
        <w:rPr>
          <w:rFonts w:ascii="Times New Roman" w:hAnsi="Times New Roman" w:cs="Times New Roman"/>
          <w:sz w:val="24"/>
          <w:szCs w:val="24"/>
        </w:rPr>
        <w:t>s</w:t>
      </w:r>
      <w:r w:rsidRPr="007D254F">
        <w:rPr>
          <w:rFonts w:ascii="Times New Roman" w:hAnsi="Times New Roman" w:cs="Times New Roman"/>
          <w:sz w:val="24"/>
          <w:szCs w:val="24"/>
        </w:rPr>
        <w:t xml:space="preserve"> </w:t>
      </w:r>
      <w:r>
        <w:rPr>
          <w:rFonts w:ascii="Times New Roman" w:hAnsi="Times New Roman" w:cs="Times New Roman"/>
          <w:sz w:val="24"/>
          <w:szCs w:val="24"/>
        </w:rPr>
        <w:t xml:space="preserve">and global climate change both </w:t>
      </w:r>
      <w:r w:rsidRPr="007D254F">
        <w:rPr>
          <w:rFonts w:ascii="Times New Roman" w:hAnsi="Times New Roman" w:cs="Times New Roman"/>
          <w:sz w:val="24"/>
          <w:szCs w:val="24"/>
        </w:rPr>
        <w:t xml:space="preserve">interfere with diagnosing the causes of ozone pollution and make it more difficult to formulate appropriate </w:t>
      </w:r>
      <w:r>
        <w:rPr>
          <w:rFonts w:ascii="Times New Roman" w:hAnsi="Times New Roman" w:cs="Times New Roman"/>
          <w:sz w:val="24"/>
          <w:szCs w:val="24"/>
        </w:rPr>
        <w:t xml:space="preserve">long-term </w:t>
      </w:r>
      <w:r w:rsidRPr="007D254F">
        <w:rPr>
          <w:rFonts w:ascii="Times New Roman" w:hAnsi="Times New Roman" w:cs="Times New Roman"/>
          <w:sz w:val="24"/>
          <w:szCs w:val="24"/>
        </w:rPr>
        <w:t xml:space="preserve">ozone </w:t>
      </w:r>
      <w:r>
        <w:rPr>
          <w:rFonts w:ascii="Times New Roman" w:hAnsi="Times New Roman" w:cs="Times New Roman"/>
          <w:sz w:val="24"/>
          <w:szCs w:val="24"/>
        </w:rPr>
        <w:t xml:space="preserve">pollution </w:t>
      </w:r>
      <w:r w:rsidRPr="007D254F">
        <w:rPr>
          <w:rFonts w:ascii="Times New Roman" w:hAnsi="Times New Roman" w:cs="Times New Roman"/>
          <w:sz w:val="24"/>
          <w:szCs w:val="24"/>
        </w:rPr>
        <w:t>control strategies.</w:t>
      </w:r>
      <w:bookmarkStart w:id="8" w:name="OLE_LINK4"/>
      <w:r>
        <w:rPr>
          <w:rFonts w:ascii="Times New Roman" w:hAnsi="Times New Roman" w:cs="Times New Roman"/>
          <w:sz w:val="24"/>
          <w:szCs w:val="24"/>
        </w:rPr>
        <w:t xml:space="preserve"> Improving the effectiveness of </w:t>
      </w:r>
      <w:r w:rsidRPr="00AB3AAD">
        <w:rPr>
          <w:rFonts w:ascii="Times New Roman" w:hAnsi="Times New Roman" w:cs="Times New Roman"/>
          <w:sz w:val="24"/>
          <w:szCs w:val="24"/>
        </w:rPr>
        <w:t>ozone control policies</w:t>
      </w:r>
      <w:r>
        <w:rPr>
          <w:rFonts w:ascii="Times New Roman" w:hAnsi="Times New Roman" w:cs="Times New Roman"/>
          <w:sz w:val="24"/>
          <w:szCs w:val="24"/>
        </w:rPr>
        <w:t xml:space="preserve"> </w:t>
      </w:r>
      <w:r w:rsidRPr="00AB3AAD">
        <w:rPr>
          <w:rFonts w:ascii="Times New Roman" w:hAnsi="Times New Roman" w:cs="Times New Roman"/>
          <w:sz w:val="24"/>
          <w:szCs w:val="24"/>
        </w:rPr>
        <w:t>require</w:t>
      </w:r>
      <w:r>
        <w:rPr>
          <w:rFonts w:ascii="Times New Roman" w:hAnsi="Times New Roman" w:cs="Times New Roman"/>
          <w:sz w:val="24"/>
          <w:szCs w:val="24"/>
        </w:rPr>
        <w:t>s</w:t>
      </w:r>
      <w:r w:rsidRPr="00AB3AAD">
        <w:rPr>
          <w:rFonts w:ascii="Times New Roman" w:hAnsi="Times New Roman" w:cs="Times New Roman"/>
          <w:sz w:val="24"/>
          <w:szCs w:val="24"/>
        </w:rPr>
        <w:t xml:space="preserve"> quantitatively evaluat</w:t>
      </w:r>
      <w:r>
        <w:rPr>
          <w:rFonts w:ascii="Times New Roman" w:hAnsi="Times New Roman" w:cs="Times New Roman"/>
          <w:sz w:val="24"/>
          <w:szCs w:val="24"/>
        </w:rPr>
        <w:t>ing</w:t>
      </w:r>
      <w:r w:rsidRPr="00AB3AAD">
        <w:rPr>
          <w:rFonts w:ascii="Times New Roman" w:hAnsi="Times New Roman" w:cs="Times New Roman"/>
          <w:sz w:val="24"/>
          <w:szCs w:val="24"/>
        </w:rPr>
        <w:t xml:space="preserve"> the contribution of </w:t>
      </w:r>
      <w:r>
        <w:rPr>
          <w:rFonts w:ascii="Times New Roman" w:hAnsi="Times New Roman" w:cs="Times New Roman"/>
          <w:sz w:val="24"/>
          <w:szCs w:val="24"/>
        </w:rPr>
        <w:t xml:space="preserve">precursors </w:t>
      </w:r>
      <w:r w:rsidRPr="00AB3AAD">
        <w:rPr>
          <w:rFonts w:ascii="Times New Roman" w:hAnsi="Times New Roman" w:cs="Times New Roman"/>
          <w:sz w:val="24"/>
          <w:szCs w:val="24"/>
        </w:rPr>
        <w:t xml:space="preserve">emission changes and meteorological or climate changes to </w:t>
      </w:r>
      <w:r>
        <w:rPr>
          <w:rFonts w:ascii="Times New Roman" w:hAnsi="Times New Roman" w:cs="Times New Roman"/>
          <w:sz w:val="24"/>
          <w:szCs w:val="24"/>
        </w:rPr>
        <w:t xml:space="preserve">the trend of </w:t>
      </w:r>
      <w:r w:rsidRPr="00AB3AAD">
        <w:rPr>
          <w:rFonts w:ascii="Times New Roman" w:hAnsi="Times New Roman" w:cs="Times New Roman"/>
          <w:sz w:val="24"/>
          <w:szCs w:val="24"/>
        </w:rPr>
        <w:t>ozone concentration.</w:t>
      </w:r>
      <w:bookmarkEnd w:id="8"/>
    </w:p>
    <w:p w14:paraId="42BFF624" w14:textId="77777777" w:rsidR="0046384C" w:rsidRDefault="0046384C" w:rsidP="00DD415B">
      <w:pPr>
        <w:spacing w:line="360" w:lineRule="auto"/>
        <w:rPr>
          <w:rFonts w:ascii="Times New Roman" w:hAnsi="Times New Roman" w:cs="Times New Roman"/>
          <w:sz w:val="24"/>
          <w:szCs w:val="24"/>
        </w:rPr>
      </w:pPr>
      <w:r>
        <w:rPr>
          <w:rFonts w:ascii="Times New Roman" w:hAnsi="Times New Roman" w:cs="Times New Roman"/>
          <w:sz w:val="24"/>
          <w:szCs w:val="24"/>
        </w:rPr>
        <w:t>M</w:t>
      </w:r>
      <w:r w:rsidRPr="003D1F26">
        <w:rPr>
          <w:rFonts w:ascii="Times New Roman" w:hAnsi="Times New Roman" w:cs="Times New Roman"/>
          <w:sz w:val="24"/>
          <w:szCs w:val="24"/>
        </w:rPr>
        <w:t xml:space="preserve">any previous studies have applied statistical models or chemical transportation models to investigate </w:t>
      </w:r>
      <w:r>
        <w:rPr>
          <w:rFonts w:ascii="Times New Roman" w:hAnsi="Times New Roman" w:cs="Times New Roman"/>
          <w:sz w:val="24"/>
          <w:szCs w:val="24"/>
        </w:rPr>
        <w:t xml:space="preserve">the quantitative contribution of </w:t>
      </w:r>
      <w:r w:rsidRPr="00E40F77">
        <w:rPr>
          <w:rFonts w:ascii="Times New Roman" w:hAnsi="Times New Roman" w:cs="Times New Roman"/>
          <w:sz w:val="24"/>
          <w:szCs w:val="24"/>
        </w:rPr>
        <w:t xml:space="preserve">meteorological conditions and anthropogenic precursors </w:t>
      </w:r>
      <w:r>
        <w:rPr>
          <w:rFonts w:ascii="Times New Roman" w:hAnsi="Times New Roman" w:cs="Times New Roman"/>
          <w:sz w:val="24"/>
          <w:szCs w:val="24"/>
        </w:rPr>
        <w:t>to</w:t>
      </w:r>
      <w:r w:rsidRPr="003D1F26">
        <w:rPr>
          <w:rFonts w:ascii="Times New Roman" w:hAnsi="Times New Roman" w:cs="Times New Roman"/>
          <w:sz w:val="24"/>
          <w:szCs w:val="24"/>
        </w:rPr>
        <w:t xml:space="preserve"> </w:t>
      </w:r>
      <w:r>
        <w:rPr>
          <w:rFonts w:ascii="Times New Roman" w:hAnsi="Times New Roman" w:cs="Times New Roman"/>
          <w:sz w:val="24"/>
          <w:szCs w:val="24"/>
        </w:rPr>
        <w:t>the ozone concentration and</w:t>
      </w:r>
      <w:r w:rsidRPr="00E40F77">
        <w:rPr>
          <w:rFonts w:ascii="Times New Roman" w:hAnsi="Times New Roman" w:cs="Times New Roman"/>
          <w:sz w:val="24"/>
          <w:szCs w:val="24"/>
        </w:rPr>
        <w:t xml:space="preserve"> understand </w:t>
      </w:r>
      <w:r>
        <w:rPr>
          <w:rFonts w:ascii="Times New Roman" w:hAnsi="Times New Roman" w:cs="Times New Roman"/>
          <w:sz w:val="24"/>
          <w:szCs w:val="24"/>
        </w:rPr>
        <w:t>how both factors influence surface</w:t>
      </w:r>
      <w:r>
        <w:rPr>
          <w:rFonts w:ascii="Times New Roman" w:hAnsi="Times New Roman" w:cs="Times New Roman" w:hint="eastAsia"/>
          <w:sz w:val="24"/>
          <w:szCs w:val="24"/>
        </w:rPr>
        <w:t xml:space="preserve"> </w:t>
      </w:r>
      <w:r w:rsidRPr="00E40F77">
        <w:rPr>
          <w:rFonts w:ascii="Times New Roman" w:hAnsi="Times New Roman" w:cs="Times New Roman"/>
          <w:sz w:val="24"/>
          <w:szCs w:val="24"/>
        </w:rPr>
        <w:t xml:space="preserve">ozone </w:t>
      </w:r>
      <w:r>
        <w:rPr>
          <w:rFonts w:ascii="Times New Roman" w:hAnsi="Times New Roman" w:cs="Times New Roman"/>
          <w:sz w:val="24"/>
          <w:szCs w:val="24"/>
        </w:rPr>
        <w:t>pollution in China</w:t>
      </w:r>
      <w:r w:rsidRPr="003D1F26">
        <w:rPr>
          <w:rFonts w:ascii="Times New Roman" w:hAnsi="Times New Roman" w:cs="Times New Roman"/>
          <w:sz w:val="24"/>
          <w:szCs w:val="24"/>
        </w:rPr>
        <w:t>.</w:t>
      </w:r>
      <w:r>
        <w:rPr>
          <w:rFonts w:ascii="Times New Roman" w:hAnsi="Times New Roman" w:cs="Times New Roman"/>
          <w:sz w:val="24"/>
          <w:szCs w:val="24"/>
        </w:rPr>
        <w:t xml:space="preserve"> </w:t>
      </w:r>
      <w:r w:rsidRPr="00C46348">
        <w:rPr>
          <w:rFonts w:ascii="Times New Roman" w:hAnsi="Times New Roman" w:cs="Times New Roman"/>
          <w:sz w:val="24"/>
          <w:szCs w:val="24"/>
        </w:rPr>
        <w:t>For example, the changes in meteorological parameters led to summer surface ozone concentration varied 2-5% in central China from 1986 to 2006 (Yang et al., 2014).</w:t>
      </w:r>
      <w:r w:rsidRPr="007D254F">
        <w:rPr>
          <w:rFonts w:ascii="Times New Roman" w:hAnsi="Times New Roman" w:cs="Times New Roman"/>
          <w:sz w:val="24"/>
          <w:szCs w:val="24"/>
        </w:rPr>
        <w:t xml:space="preserve"> From 2013 to 2017, the </w:t>
      </w:r>
      <w:bookmarkStart w:id="9" w:name="OLE_LINK8"/>
      <w:r w:rsidRPr="007D254F">
        <w:rPr>
          <w:rFonts w:ascii="Times New Roman" w:hAnsi="Times New Roman" w:cs="Times New Roman"/>
          <w:sz w:val="24"/>
          <w:szCs w:val="24"/>
        </w:rPr>
        <w:t xml:space="preserve">anthropogenic </w:t>
      </w:r>
      <w:bookmarkEnd w:id="9"/>
      <w:r w:rsidRPr="007D254F">
        <w:rPr>
          <w:rFonts w:ascii="Times New Roman" w:hAnsi="Times New Roman" w:cs="Times New Roman"/>
          <w:sz w:val="24"/>
          <w:szCs w:val="24"/>
        </w:rPr>
        <w:t>emissions contributed 1-3 ppbv·a</w:t>
      </w:r>
      <w:r w:rsidRPr="00C67BAD">
        <w:rPr>
          <w:rFonts w:ascii="Times New Roman" w:hAnsi="Times New Roman" w:cs="Times New Roman"/>
          <w:sz w:val="24"/>
          <w:szCs w:val="24"/>
          <w:vertAlign w:val="superscript"/>
        </w:rPr>
        <w:t>-1</w:t>
      </w:r>
      <w:r w:rsidRPr="007D254F">
        <w:rPr>
          <w:rFonts w:ascii="Times New Roman" w:hAnsi="Times New Roman" w:cs="Times New Roman"/>
          <w:sz w:val="24"/>
          <w:szCs w:val="24"/>
        </w:rPr>
        <w:t xml:space="preserve"> surface ozone increment of the eastern urban area (Li and Jacob, 2019). In contrast, the meteorological factors change daily ozone by -3.5 to 8.5 </w:t>
      </w:r>
      <w:proofErr w:type="spellStart"/>
      <w:r w:rsidRPr="007D254F">
        <w:rPr>
          <w:rFonts w:ascii="Times New Roman" w:hAnsi="Times New Roman" w:cs="Times New Roman"/>
          <w:sz w:val="24"/>
          <w:szCs w:val="24"/>
        </w:rPr>
        <w:t>ppbv</w:t>
      </w:r>
      <w:proofErr w:type="spellEnd"/>
      <w:r>
        <w:rPr>
          <w:rFonts w:ascii="Times New Roman" w:hAnsi="Times New Roman" w:cs="Times New Roman"/>
          <w:sz w:val="24"/>
          <w:szCs w:val="24"/>
        </w:rPr>
        <w:t xml:space="preserve"> </w:t>
      </w:r>
      <w:r w:rsidRPr="007D254F">
        <w:rPr>
          <w:rFonts w:ascii="Times New Roman" w:hAnsi="Times New Roman" w:cs="Times New Roman"/>
          <w:sz w:val="24"/>
          <w:szCs w:val="24"/>
        </w:rPr>
        <w:t>(Ding et al., 2019). Li and Jacob (2020) revealed that meteorology contributed 0.7 ppbv·a</w:t>
      </w:r>
      <w:r w:rsidRPr="005F4129">
        <w:rPr>
          <w:rFonts w:ascii="Times New Roman" w:hAnsi="Times New Roman" w:cs="Times New Roman"/>
          <w:sz w:val="24"/>
          <w:szCs w:val="24"/>
          <w:vertAlign w:val="superscript"/>
        </w:rPr>
        <w:t>-1</w:t>
      </w:r>
      <w:r w:rsidRPr="007D254F">
        <w:rPr>
          <w:rFonts w:ascii="Times New Roman" w:hAnsi="Times New Roman" w:cs="Times New Roman"/>
          <w:sz w:val="24"/>
          <w:szCs w:val="24"/>
        </w:rPr>
        <w:t xml:space="preserve"> across China and 1.4 ppbv·a</w:t>
      </w:r>
      <w:r w:rsidRPr="005F4129">
        <w:rPr>
          <w:rFonts w:ascii="Times New Roman" w:hAnsi="Times New Roman" w:cs="Times New Roman"/>
          <w:sz w:val="24"/>
          <w:szCs w:val="24"/>
          <w:vertAlign w:val="superscript"/>
        </w:rPr>
        <w:t>-1</w:t>
      </w:r>
      <w:r w:rsidRPr="007D254F">
        <w:rPr>
          <w:rFonts w:ascii="Times New Roman" w:hAnsi="Times New Roman" w:cs="Times New Roman"/>
          <w:sz w:val="24"/>
          <w:szCs w:val="24"/>
        </w:rPr>
        <w:t xml:space="preserve"> over the North China Plain from 2013 to 2019. From 2007 to 2017, meteorology mitigates the increase of surface ozone by 15% in the Pearl River Delta (PRD) region (Yang et al., 2019).</w:t>
      </w:r>
      <w:bookmarkStart w:id="10" w:name="OLE_LINK5"/>
      <w:bookmarkStart w:id="11" w:name="OLE_LINK6"/>
      <w:r>
        <w:rPr>
          <w:rFonts w:ascii="Times New Roman" w:hAnsi="Times New Roman" w:cs="Times New Roman"/>
          <w:sz w:val="24"/>
          <w:szCs w:val="24"/>
        </w:rPr>
        <w:t xml:space="preserve"> </w:t>
      </w:r>
      <w:r w:rsidRPr="00E40F77">
        <w:rPr>
          <w:rFonts w:ascii="Times New Roman" w:hAnsi="Times New Roman" w:cs="Times New Roman"/>
          <w:sz w:val="24"/>
          <w:szCs w:val="24"/>
        </w:rPr>
        <w:t xml:space="preserve">These studies revealed notable </w:t>
      </w:r>
      <w:r w:rsidRPr="00837713">
        <w:rPr>
          <w:rFonts w:ascii="Times New Roman" w:hAnsi="Times New Roman" w:cs="Times New Roman"/>
          <w:sz w:val="24"/>
          <w:szCs w:val="24"/>
        </w:rPr>
        <w:t xml:space="preserve">spatiotemporal heterogeneity </w:t>
      </w:r>
      <w:r w:rsidRPr="00E40F77">
        <w:rPr>
          <w:rFonts w:ascii="Times New Roman" w:hAnsi="Times New Roman" w:cs="Times New Roman"/>
          <w:sz w:val="24"/>
          <w:szCs w:val="24"/>
        </w:rPr>
        <w:t>in</w:t>
      </w:r>
      <w:r>
        <w:rPr>
          <w:rFonts w:ascii="Times New Roman" w:hAnsi="Times New Roman" w:cs="Times New Roman"/>
          <w:sz w:val="24"/>
          <w:szCs w:val="24"/>
        </w:rPr>
        <w:t xml:space="preserve"> </w:t>
      </w:r>
      <w:r w:rsidRPr="00E40F77">
        <w:rPr>
          <w:rFonts w:ascii="Times New Roman" w:hAnsi="Times New Roman" w:cs="Times New Roman"/>
          <w:sz w:val="24"/>
          <w:szCs w:val="24"/>
        </w:rPr>
        <w:t xml:space="preserve">the </w:t>
      </w:r>
      <w:bookmarkStart w:id="12" w:name="OLE_LINK11"/>
      <w:r w:rsidRPr="00E40F77">
        <w:rPr>
          <w:rFonts w:ascii="Times New Roman" w:hAnsi="Times New Roman" w:cs="Times New Roman"/>
          <w:sz w:val="24"/>
          <w:szCs w:val="24"/>
        </w:rPr>
        <w:t xml:space="preserve">predominant </w:t>
      </w:r>
      <w:bookmarkEnd w:id="12"/>
      <w:r w:rsidRPr="00E40F77">
        <w:rPr>
          <w:rFonts w:ascii="Times New Roman" w:hAnsi="Times New Roman" w:cs="Times New Roman"/>
          <w:sz w:val="24"/>
          <w:szCs w:val="24"/>
        </w:rPr>
        <w:t>factors affecting ground-level</w:t>
      </w:r>
      <w:r>
        <w:rPr>
          <w:rFonts w:ascii="Times New Roman" w:hAnsi="Times New Roman" w:cs="Times New Roman"/>
          <w:sz w:val="24"/>
          <w:szCs w:val="24"/>
        </w:rPr>
        <w:t xml:space="preserve"> </w:t>
      </w:r>
      <w:r w:rsidRPr="00E40F77">
        <w:rPr>
          <w:rFonts w:ascii="Times New Roman" w:hAnsi="Times New Roman" w:cs="Times New Roman"/>
          <w:sz w:val="24"/>
          <w:szCs w:val="24"/>
        </w:rPr>
        <w:t>ozone.</w:t>
      </w:r>
      <w:r>
        <w:rPr>
          <w:rFonts w:ascii="Times New Roman" w:hAnsi="Times New Roman" w:cs="Times New Roman"/>
          <w:sz w:val="24"/>
          <w:szCs w:val="24"/>
        </w:rPr>
        <w:t xml:space="preserve"> </w:t>
      </w:r>
      <w:r w:rsidRPr="00254A6C">
        <w:rPr>
          <w:rFonts w:ascii="Times New Roman" w:hAnsi="Times New Roman" w:cs="Times New Roman"/>
          <w:sz w:val="24"/>
          <w:szCs w:val="24"/>
        </w:rPr>
        <w:t xml:space="preserve">What is unrevealed is whether the effort of </w:t>
      </w:r>
      <w:r w:rsidRPr="007D254F">
        <w:rPr>
          <w:rFonts w:ascii="Times New Roman" w:hAnsi="Times New Roman" w:cs="Times New Roman"/>
          <w:sz w:val="24"/>
          <w:szCs w:val="24"/>
        </w:rPr>
        <w:t xml:space="preserve">anthropogenic </w:t>
      </w:r>
      <w:r w:rsidRPr="00254A6C">
        <w:rPr>
          <w:rFonts w:ascii="Times New Roman" w:hAnsi="Times New Roman" w:cs="Times New Roman"/>
          <w:sz w:val="24"/>
          <w:szCs w:val="24"/>
        </w:rPr>
        <w:t xml:space="preserve">emissions control policies will be offset by climate change and </w:t>
      </w:r>
      <w:r>
        <w:rPr>
          <w:rFonts w:ascii="Times New Roman" w:hAnsi="Times New Roman" w:cs="Times New Roman"/>
          <w:sz w:val="24"/>
          <w:szCs w:val="24"/>
        </w:rPr>
        <w:t xml:space="preserve">abnormal </w:t>
      </w:r>
      <w:r w:rsidRPr="00254A6C">
        <w:rPr>
          <w:rFonts w:ascii="Times New Roman" w:hAnsi="Times New Roman" w:cs="Times New Roman"/>
          <w:sz w:val="24"/>
          <w:szCs w:val="24"/>
        </w:rPr>
        <w:t>meteorological conditions.</w:t>
      </w:r>
      <w:r>
        <w:rPr>
          <w:rFonts w:ascii="Times New Roman" w:hAnsi="Times New Roman" w:cs="Times New Roman"/>
          <w:sz w:val="24"/>
          <w:szCs w:val="24"/>
        </w:rPr>
        <w:t xml:space="preserve"> </w:t>
      </w:r>
      <w:r w:rsidRPr="00254A6C">
        <w:rPr>
          <w:rFonts w:ascii="Times New Roman" w:hAnsi="Times New Roman" w:cs="Times New Roman"/>
          <w:sz w:val="24"/>
          <w:szCs w:val="24"/>
        </w:rPr>
        <w:t>Conversely, different</w:t>
      </w:r>
      <w:r>
        <w:rPr>
          <w:rFonts w:ascii="Times New Roman" w:hAnsi="Times New Roman" w:cs="Times New Roman"/>
          <w:sz w:val="24"/>
          <w:szCs w:val="24"/>
        </w:rPr>
        <w:t xml:space="preserve"> levels of economic development and strengths of </w:t>
      </w:r>
      <w:r w:rsidRPr="007D254F">
        <w:rPr>
          <w:rFonts w:ascii="Times New Roman" w:hAnsi="Times New Roman" w:cs="Times New Roman"/>
          <w:sz w:val="24"/>
          <w:szCs w:val="24"/>
        </w:rPr>
        <w:t xml:space="preserve">anthropogenic </w:t>
      </w:r>
      <w:r w:rsidRPr="00254A6C">
        <w:rPr>
          <w:rFonts w:ascii="Times New Roman" w:hAnsi="Times New Roman" w:cs="Times New Roman"/>
          <w:sz w:val="24"/>
          <w:szCs w:val="24"/>
        </w:rPr>
        <w:t xml:space="preserve">emission </w:t>
      </w:r>
      <w:r>
        <w:rPr>
          <w:rFonts w:ascii="Times New Roman" w:hAnsi="Times New Roman" w:cs="Times New Roman"/>
          <w:sz w:val="24"/>
          <w:szCs w:val="24"/>
        </w:rPr>
        <w:t xml:space="preserve">control policies will </w:t>
      </w:r>
      <w:r w:rsidRPr="00254A6C">
        <w:rPr>
          <w:rFonts w:ascii="Times New Roman" w:hAnsi="Times New Roman" w:cs="Times New Roman"/>
          <w:sz w:val="24"/>
          <w:szCs w:val="24"/>
        </w:rPr>
        <w:t>lead to differe</w:t>
      </w:r>
      <w:r>
        <w:rPr>
          <w:rFonts w:ascii="Times New Roman" w:hAnsi="Times New Roman" w:cs="Times New Roman"/>
          <w:sz w:val="24"/>
          <w:szCs w:val="24"/>
        </w:rPr>
        <w:t>nt climate warming outcomes</w:t>
      </w:r>
      <w:r w:rsidRPr="00254A6C">
        <w:rPr>
          <w:rFonts w:ascii="Times New Roman" w:hAnsi="Times New Roman" w:cs="Times New Roman"/>
          <w:sz w:val="24"/>
          <w:szCs w:val="24"/>
        </w:rPr>
        <w:t xml:space="preserve">, which in turn have </w:t>
      </w:r>
      <w:r>
        <w:rPr>
          <w:rFonts w:ascii="Times New Roman" w:hAnsi="Times New Roman" w:cs="Times New Roman"/>
          <w:sz w:val="24"/>
          <w:szCs w:val="24"/>
        </w:rPr>
        <w:t>other</w:t>
      </w:r>
      <w:r w:rsidRPr="00254A6C">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Pr="00254A6C">
        <w:rPr>
          <w:rFonts w:ascii="Times New Roman" w:hAnsi="Times New Roman" w:cs="Times New Roman"/>
          <w:sz w:val="24"/>
          <w:szCs w:val="24"/>
        </w:rPr>
        <w:t>effects on surface ozone concentration</w:t>
      </w:r>
      <w:r>
        <w:rPr>
          <w:rFonts w:ascii="Times New Roman" w:hAnsi="Times New Roman" w:cs="Times New Roman"/>
          <w:sz w:val="24"/>
          <w:szCs w:val="24"/>
        </w:rPr>
        <w:t xml:space="preserve"> trends</w:t>
      </w:r>
      <w:r w:rsidRPr="00254A6C">
        <w:rPr>
          <w:rFonts w:ascii="Times New Roman" w:hAnsi="Times New Roman" w:cs="Times New Roman"/>
          <w:sz w:val="24"/>
          <w:szCs w:val="24"/>
        </w:rPr>
        <w:t>.</w:t>
      </w:r>
    </w:p>
    <w:p w14:paraId="595299B2" w14:textId="135C4001" w:rsidR="0046384C" w:rsidRDefault="0046384C" w:rsidP="00DD415B">
      <w:pPr>
        <w:spacing w:line="360" w:lineRule="auto"/>
        <w:rPr>
          <w:rFonts w:ascii="Times New Roman" w:hAnsi="Times New Roman" w:cs="Times New Roman"/>
          <w:sz w:val="24"/>
          <w:szCs w:val="24"/>
        </w:rPr>
      </w:pPr>
      <w:r w:rsidRPr="00532141">
        <w:rPr>
          <w:rFonts w:ascii="Times New Roman" w:hAnsi="Times New Roman" w:cs="Times New Roman"/>
          <w:sz w:val="24"/>
          <w:szCs w:val="24"/>
        </w:rPr>
        <w:lastRenderedPageBreak/>
        <w:t>Intergovernmental</w:t>
      </w:r>
      <w:r>
        <w:rPr>
          <w:rFonts w:ascii="Times New Roman" w:hAnsi="Times New Roman" w:cs="Times New Roman" w:hint="eastAsia"/>
          <w:sz w:val="24"/>
          <w:szCs w:val="24"/>
        </w:rPr>
        <w:t xml:space="preserve"> </w:t>
      </w:r>
      <w:r w:rsidRPr="00532141">
        <w:rPr>
          <w:rFonts w:ascii="Times New Roman" w:hAnsi="Times New Roman" w:cs="Times New Roman"/>
          <w:sz w:val="24"/>
          <w:szCs w:val="24"/>
        </w:rPr>
        <w:t>Panel on Climate Change (IPCC)</w:t>
      </w:r>
      <w:r>
        <w:rPr>
          <w:rFonts w:ascii="Times New Roman" w:hAnsi="Times New Roman" w:cs="Times New Roman"/>
          <w:sz w:val="24"/>
          <w:szCs w:val="24"/>
        </w:rPr>
        <w:t xml:space="preserve"> has developed a</w:t>
      </w:r>
      <w:r w:rsidRPr="00532141">
        <w:rPr>
          <w:rFonts w:ascii="Times New Roman" w:hAnsi="Times New Roman" w:cs="Times New Roman"/>
          <w:sz w:val="24"/>
          <w:szCs w:val="24"/>
        </w:rPr>
        <w:t xml:space="preserve"> set of global </w:t>
      </w:r>
      <w:r>
        <w:rPr>
          <w:rFonts w:ascii="Times New Roman" w:hAnsi="Times New Roman" w:cs="Times New Roman"/>
          <w:sz w:val="24"/>
          <w:szCs w:val="24"/>
        </w:rPr>
        <w:t xml:space="preserve">emission and radiative forcing </w:t>
      </w:r>
      <w:r w:rsidRPr="00532141">
        <w:rPr>
          <w:rFonts w:ascii="Times New Roman" w:hAnsi="Times New Roman" w:cs="Times New Roman"/>
          <w:sz w:val="24"/>
          <w:szCs w:val="24"/>
        </w:rPr>
        <w:t>scenarios</w:t>
      </w:r>
      <w:r>
        <w:rPr>
          <w:rFonts w:ascii="Times New Roman" w:hAnsi="Times New Roman" w:cs="Times New Roman"/>
          <w:sz w:val="24"/>
          <w:szCs w:val="24"/>
        </w:rPr>
        <w:t xml:space="preserve">. These scenarios are produced </w:t>
      </w:r>
      <w:r w:rsidRPr="00251671">
        <w:rPr>
          <w:rFonts w:ascii="Times New Roman" w:hAnsi="Times New Roman" w:cs="Times New Roman"/>
          <w:sz w:val="24"/>
          <w:szCs w:val="24"/>
        </w:rPr>
        <w:t>by integrated assessment</w:t>
      </w:r>
      <w:r w:rsidRPr="00251671">
        <w:rPr>
          <w:rFonts w:ascii="Times New Roman" w:hAnsi="Times New Roman" w:cs="Times New Roman" w:hint="eastAsia"/>
          <w:sz w:val="24"/>
          <w:szCs w:val="24"/>
        </w:rPr>
        <w:t xml:space="preserve"> </w:t>
      </w:r>
      <w:r w:rsidRPr="00251671">
        <w:rPr>
          <w:rFonts w:ascii="Times New Roman" w:hAnsi="Times New Roman" w:cs="Times New Roman"/>
          <w:sz w:val="24"/>
          <w:szCs w:val="24"/>
        </w:rPr>
        <w:t xml:space="preserve">models (IAMs) </w:t>
      </w:r>
      <w:r>
        <w:rPr>
          <w:rFonts w:ascii="Times New Roman" w:hAnsi="Times New Roman" w:cs="Times New Roman"/>
          <w:sz w:val="24"/>
          <w:szCs w:val="24"/>
        </w:rPr>
        <w:t xml:space="preserve">to describe </w:t>
      </w:r>
      <w:r w:rsidRPr="000A449B">
        <w:rPr>
          <w:rFonts w:ascii="Times New Roman" w:hAnsi="Times New Roman" w:cs="Times New Roman"/>
          <w:sz w:val="24"/>
          <w:szCs w:val="24"/>
        </w:rPr>
        <w:t>future changes in population, socioeconomics, science and technology, energy consumption and land use</w:t>
      </w:r>
      <w:r>
        <w:rPr>
          <w:rFonts w:ascii="Times New Roman" w:hAnsi="Times New Roman" w:cs="Times New Roman"/>
          <w:sz w:val="24"/>
          <w:szCs w:val="24"/>
        </w:rPr>
        <w:t>,</w:t>
      </w:r>
      <w:r w:rsidRPr="00251671">
        <w:rPr>
          <w:rFonts w:ascii="Times New Roman" w:hAnsi="Times New Roman" w:cs="Times New Roman"/>
          <w:sz w:val="24"/>
          <w:szCs w:val="24"/>
        </w:rPr>
        <w:t xml:space="preserve"> </w:t>
      </w:r>
      <w:r>
        <w:rPr>
          <w:rFonts w:ascii="Times New Roman" w:hAnsi="Times New Roman" w:cs="Times New Roman"/>
          <w:sz w:val="24"/>
          <w:szCs w:val="24"/>
        </w:rPr>
        <w:t xml:space="preserve">etc., </w:t>
      </w:r>
      <w:r w:rsidRPr="00251671">
        <w:rPr>
          <w:rFonts w:ascii="Times New Roman" w:hAnsi="Times New Roman" w:cs="Times New Roman"/>
          <w:sz w:val="24"/>
          <w:szCs w:val="24"/>
        </w:rPr>
        <w:t>along with associated GHG and pollutant emissions</w:t>
      </w:r>
      <w:r>
        <w:rPr>
          <w:rFonts w:ascii="Times New Roman" w:hAnsi="Times New Roman" w:cs="Times New Roman"/>
          <w:sz w:val="24"/>
          <w:szCs w:val="24"/>
        </w:rPr>
        <w:t xml:space="preserve"> </w:t>
      </w:r>
      <w:r w:rsidRPr="00251671">
        <w:rPr>
          <w:rFonts w:ascii="Times New Roman" w:hAnsi="Times New Roman" w:cs="Times New Roman"/>
          <w:sz w:val="24"/>
          <w:szCs w:val="24"/>
        </w:rPr>
        <w:t>(Moss et al., 2010)</w:t>
      </w:r>
      <w:r>
        <w:rPr>
          <w:rFonts w:ascii="Times New Roman" w:hAnsi="Times New Roman" w:cs="Times New Roman"/>
          <w:sz w:val="24"/>
          <w:szCs w:val="24"/>
        </w:rPr>
        <w:t>.</w:t>
      </w:r>
      <w:bookmarkStart w:id="13" w:name="OLE_LINK10"/>
      <w:r>
        <w:rPr>
          <w:rFonts w:ascii="Times New Roman" w:hAnsi="Times New Roman" w:cs="Times New Roman" w:hint="eastAsia"/>
          <w:sz w:val="24"/>
          <w:szCs w:val="24"/>
        </w:rPr>
        <w:t xml:space="preserve"> </w:t>
      </w:r>
      <w:bookmarkEnd w:id="13"/>
      <w:r w:rsidRPr="00FE5734">
        <w:rPr>
          <w:rFonts w:ascii="Times New Roman" w:hAnsi="Times New Roman" w:cs="Times New Roman"/>
          <w:sz w:val="24"/>
          <w:szCs w:val="24"/>
        </w:rPr>
        <w:t>The new generation of global scenarios combining shared socio-economic pathways (SSPs) with climate forcing outcomes as described by the Representative Concentration Pathways (RCPs) can reflect plausible future emissions</w:t>
      </w:r>
      <w:r>
        <w:rPr>
          <w:rFonts w:ascii="Times New Roman" w:hAnsi="Times New Roman" w:cs="Times New Roman"/>
          <w:sz w:val="24"/>
          <w:szCs w:val="24"/>
        </w:rPr>
        <w:t xml:space="preserve"> and climate conditions on a global scale (</w:t>
      </w:r>
      <w:proofErr w:type="spellStart"/>
      <w:r>
        <w:fldChar w:fldCharType="begin"/>
      </w:r>
      <w:r>
        <w:instrText xml:space="preserve"> HYPERLINK "https://www.nature.com/articles/s41558-018-0091-3" \t "_blank" </w:instrText>
      </w:r>
      <w:r>
        <w:fldChar w:fldCharType="separate"/>
      </w:r>
      <w:r w:rsidRPr="00E13BDC">
        <w:rPr>
          <w:rFonts w:ascii="Times New Roman" w:hAnsi="Times New Roman" w:cs="Times New Roman"/>
          <w:sz w:val="24"/>
          <w:szCs w:val="24"/>
        </w:rPr>
        <w:t>Rogelj</w:t>
      </w:r>
      <w:proofErr w:type="spellEnd"/>
      <w:r w:rsidRPr="00E13BDC">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E13BDC">
        <w:rPr>
          <w:rFonts w:ascii="Times New Roman" w:hAnsi="Times New Roman" w:cs="Times New Roman"/>
          <w:sz w:val="24"/>
          <w:szCs w:val="24"/>
        </w:rPr>
        <w:t>2018)</w:t>
      </w:r>
      <w:r>
        <w:rPr>
          <w:rFonts w:ascii="Times New Roman" w:hAnsi="Times New Roman" w:cs="Times New Roman"/>
          <w:sz w:val="24"/>
          <w:szCs w:val="24"/>
        </w:rPr>
        <w:fldChar w:fldCharType="end"/>
      </w:r>
      <w:r w:rsidRPr="00FE5734">
        <w:rPr>
          <w:rFonts w:ascii="Times New Roman" w:hAnsi="Times New Roman" w:cs="Times New Roman"/>
          <w:sz w:val="24"/>
          <w:szCs w:val="24"/>
        </w:rPr>
        <w:t>.</w:t>
      </w:r>
      <w:r>
        <w:rPr>
          <w:rFonts w:ascii="Times New Roman" w:hAnsi="Times New Roman" w:cs="Times New Roman"/>
          <w:sz w:val="24"/>
          <w:szCs w:val="24"/>
        </w:rPr>
        <w:t xml:space="preserve"> Principally, t</w:t>
      </w:r>
      <w:r w:rsidRPr="00891B36">
        <w:rPr>
          <w:rFonts w:ascii="Times New Roman" w:hAnsi="Times New Roman" w:cs="Times New Roman"/>
          <w:sz w:val="24"/>
          <w:szCs w:val="24"/>
        </w:rPr>
        <w:t>he SSPs represent a varie</w:t>
      </w:r>
      <w:r>
        <w:rPr>
          <w:rFonts w:ascii="Times New Roman" w:hAnsi="Times New Roman" w:cs="Times New Roman"/>
          <w:sz w:val="24"/>
          <w:szCs w:val="24"/>
        </w:rPr>
        <w:t>t</w:t>
      </w:r>
      <w:r w:rsidRPr="00891B36">
        <w:rPr>
          <w:rFonts w:ascii="Times New Roman" w:hAnsi="Times New Roman" w:cs="Times New Roman"/>
          <w:sz w:val="24"/>
          <w:szCs w:val="24"/>
        </w:rPr>
        <w:t xml:space="preserve">y of levels of </w:t>
      </w:r>
      <w:r>
        <w:rPr>
          <w:rFonts w:ascii="Times New Roman" w:hAnsi="Times New Roman" w:cs="Times New Roman"/>
          <w:sz w:val="24"/>
          <w:szCs w:val="24"/>
        </w:rPr>
        <w:t xml:space="preserve">climate mitigation and adaptation </w:t>
      </w:r>
      <w:r w:rsidRPr="00891B36">
        <w:rPr>
          <w:rFonts w:ascii="Times New Roman" w:hAnsi="Times New Roman" w:cs="Times New Roman"/>
          <w:sz w:val="24"/>
          <w:szCs w:val="24"/>
        </w:rPr>
        <w:t>policy strength to</w:t>
      </w:r>
      <w:r>
        <w:rPr>
          <w:rFonts w:ascii="Times New Roman" w:hAnsi="Times New Roman" w:cs="Times New Roman" w:hint="eastAsia"/>
          <w:sz w:val="24"/>
          <w:szCs w:val="24"/>
        </w:rPr>
        <w:t xml:space="preserve"> </w:t>
      </w:r>
      <w:r w:rsidRPr="00891B36">
        <w:rPr>
          <w:rFonts w:ascii="Times New Roman" w:hAnsi="Times New Roman" w:cs="Times New Roman"/>
          <w:sz w:val="24"/>
          <w:szCs w:val="24"/>
        </w:rPr>
        <w:t>control emissions</w:t>
      </w:r>
      <w:r>
        <w:rPr>
          <w:rFonts w:ascii="Times New Roman" w:hAnsi="Times New Roman" w:cs="Times New Roman"/>
          <w:sz w:val="24"/>
          <w:szCs w:val="24"/>
        </w:rPr>
        <w:t xml:space="preserve"> that</w:t>
      </w:r>
      <w:r>
        <w:rPr>
          <w:rFonts w:ascii="Times New Roman" w:hAnsi="Times New Roman" w:cs="Times New Roman" w:hint="eastAsia"/>
          <w:sz w:val="24"/>
          <w:szCs w:val="24"/>
        </w:rPr>
        <w:t xml:space="preserve"> </w:t>
      </w:r>
      <w:r w:rsidRPr="00891B36">
        <w:rPr>
          <w:rFonts w:ascii="Times New Roman" w:hAnsi="Times New Roman" w:cs="Times New Roman"/>
          <w:sz w:val="24"/>
          <w:szCs w:val="24"/>
        </w:rPr>
        <w:t>include tropospheric O</w:t>
      </w:r>
      <w:r w:rsidRPr="00891B36">
        <w:rPr>
          <w:rFonts w:ascii="Times New Roman" w:hAnsi="Times New Roman" w:cs="Times New Roman"/>
          <w:sz w:val="24"/>
          <w:szCs w:val="24"/>
          <w:vertAlign w:val="subscript"/>
        </w:rPr>
        <w:t>3</w:t>
      </w:r>
      <w:r w:rsidRPr="00891B36">
        <w:rPr>
          <w:rFonts w:ascii="Times New Roman" w:hAnsi="Times New Roman" w:cs="Times New Roman"/>
          <w:sz w:val="24"/>
          <w:szCs w:val="24"/>
        </w:rPr>
        <w:t>, O</w:t>
      </w:r>
      <w:r w:rsidRPr="00891B36">
        <w:rPr>
          <w:rFonts w:ascii="Times New Roman" w:hAnsi="Times New Roman" w:cs="Times New Roman"/>
          <w:sz w:val="24"/>
          <w:szCs w:val="24"/>
          <w:vertAlign w:val="subscript"/>
        </w:rPr>
        <w:t>3</w:t>
      </w:r>
      <w:r w:rsidRPr="00891B36">
        <w:rPr>
          <w:rFonts w:ascii="Times New Roman" w:hAnsi="Times New Roman" w:cs="Times New Roman"/>
          <w:sz w:val="24"/>
          <w:szCs w:val="24"/>
        </w:rPr>
        <w:t xml:space="preserve"> precursors, and aerosols (O’Neill et al.,2014; van Vuuren et al., 2014).</w:t>
      </w:r>
      <w:r>
        <w:rPr>
          <w:rFonts w:ascii="Times New Roman" w:hAnsi="Times New Roman" w:cs="Times New Roman"/>
          <w:sz w:val="24"/>
          <w:szCs w:val="24"/>
        </w:rPr>
        <w:t xml:space="preserve"> SSPs </w:t>
      </w:r>
      <w:r w:rsidRPr="00420E5F">
        <w:rPr>
          <w:rFonts w:ascii="Times New Roman" w:hAnsi="Times New Roman" w:cs="Times New Roman"/>
          <w:sz w:val="24"/>
          <w:szCs w:val="24"/>
        </w:rPr>
        <w:t>scenarios have been</w:t>
      </w:r>
      <w:r>
        <w:rPr>
          <w:rFonts w:ascii="Times New Roman" w:hAnsi="Times New Roman" w:cs="Times New Roman"/>
          <w:sz w:val="24"/>
          <w:szCs w:val="24"/>
        </w:rPr>
        <w:t xml:space="preserve"> </w:t>
      </w:r>
      <w:r w:rsidRPr="00420E5F">
        <w:rPr>
          <w:rFonts w:ascii="Times New Roman" w:hAnsi="Times New Roman" w:cs="Times New Roman"/>
          <w:sz w:val="24"/>
          <w:szCs w:val="24"/>
        </w:rPr>
        <w:t xml:space="preserve">used in atmospheric chemistry and Earth system model simulations to examine future changes in </w:t>
      </w:r>
      <w:r>
        <w:rPr>
          <w:rFonts w:ascii="Times New Roman" w:hAnsi="Times New Roman" w:cs="Times New Roman"/>
          <w:sz w:val="24"/>
          <w:szCs w:val="24"/>
        </w:rPr>
        <w:t xml:space="preserve">air pollution </w:t>
      </w:r>
      <w:r w:rsidRPr="00532141">
        <w:rPr>
          <w:rFonts w:ascii="Times New Roman" w:hAnsi="Times New Roman" w:cs="Times New Roman"/>
          <w:sz w:val="24"/>
          <w:szCs w:val="24"/>
        </w:rPr>
        <w:t>(Rao et al.,</w:t>
      </w:r>
      <w:r>
        <w:rPr>
          <w:rFonts w:ascii="Times New Roman" w:hAnsi="Times New Roman" w:cs="Times New Roman" w:hint="eastAsia"/>
          <w:sz w:val="24"/>
          <w:szCs w:val="24"/>
        </w:rPr>
        <w:t xml:space="preserve"> </w:t>
      </w:r>
      <w:r w:rsidRPr="00532141">
        <w:rPr>
          <w:rFonts w:ascii="Times New Roman" w:hAnsi="Times New Roman" w:cs="Times New Roman"/>
          <w:sz w:val="24"/>
          <w:szCs w:val="24"/>
        </w:rPr>
        <w:t>2017)</w:t>
      </w:r>
      <w:r w:rsidRPr="00420E5F">
        <w:rPr>
          <w:rFonts w:ascii="Times New Roman" w:hAnsi="Times New Roman" w:cs="Times New Roman"/>
          <w:sz w:val="24"/>
          <w:szCs w:val="24"/>
        </w:rPr>
        <w:t>.</w:t>
      </w:r>
      <w:bookmarkEnd w:id="10"/>
      <w:r>
        <w:rPr>
          <w:rFonts w:ascii="Times New Roman" w:hAnsi="Times New Roman" w:cs="Times New Roman"/>
          <w:sz w:val="24"/>
          <w:szCs w:val="24"/>
        </w:rPr>
        <w:t xml:space="preserve"> </w:t>
      </w:r>
      <w:bookmarkEnd w:id="11"/>
      <w:r>
        <w:rPr>
          <w:rFonts w:ascii="Times New Roman" w:hAnsi="Times New Roman" w:cs="Times New Roman"/>
          <w:sz w:val="24"/>
          <w:szCs w:val="24"/>
        </w:rPr>
        <w:t>A few published works provided predictable air pollution data under different SSPs. Rao et al. (2017) estimated annual average PM</w:t>
      </w:r>
      <w:r w:rsidRPr="0010096D">
        <w:rPr>
          <w:rFonts w:ascii="Times New Roman" w:hAnsi="Times New Roman" w:cs="Times New Roman" w:hint="eastAsia"/>
          <w:sz w:val="24"/>
          <w:szCs w:val="24"/>
          <w:vertAlign w:val="subscript"/>
        </w:rPr>
        <w:t>2</w:t>
      </w:r>
      <w:r w:rsidRPr="0010096D">
        <w:rPr>
          <w:rFonts w:ascii="Times New Roman" w:hAnsi="Times New Roman" w:cs="Times New Roman"/>
          <w:sz w:val="24"/>
          <w:szCs w:val="24"/>
          <w:vertAlign w:val="subscript"/>
        </w:rPr>
        <w:t>.5</w:t>
      </w:r>
      <w:r>
        <w:rPr>
          <w:rFonts w:ascii="Times New Roman" w:hAnsi="Times New Roman" w:cs="Times New Roman"/>
          <w:sz w:val="24"/>
          <w:szCs w:val="24"/>
        </w:rPr>
        <w:t xml:space="preserve"> concentration as well as six-month average ozone concentrations </w:t>
      </w:r>
      <w:r w:rsidRPr="0010096D">
        <w:rPr>
          <w:rFonts w:ascii="Times New Roman" w:hAnsi="Times New Roman" w:cs="Times New Roman"/>
          <w:sz w:val="24"/>
          <w:szCs w:val="24"/>
        </w:rPr>
        <w:t>over the 21st century</w:t>
      </w:r>
      <w:r>
        <w:rPr>
          <w:rFonts w:ascii="Times New Roman" w:hAnsi="Times New Roman" w:cs="Times New Roman"/>
          <w:sz w:val="24"/>
          <w:szCs w:val="24"/>
        </w:rPr>
        <w:t xml:space="preserve"> under SSP1 to SSP5. Liu et al., (2022) examined the tropospheric </w:t>
      </w:r>
      <w:r w:rsidRPr="001E768E">
        <w:rPr>
          <w:rFonts w:ascii="Times New Roman" w:hAnsi="Times New Roman" w:cs="Times New Roman"/>
          <w:sz w:val="24"/>
          <w:szCs w:val="24"/>
        </w:rPr>
        <w:t>O</w:t>
      </w:r>
      <w:r w:rsidRPr="0010096D">
        <w:rPr>
          <w:rFonts w:ascii="Times New Roman" w:hAnsi="Times New Roman" w:cs="Times New Roman"/>
          <w:sz w:val="24"/>
          <w:szCs w:val="24"/>
          <w:vertAlign w:val="subscript"/>
        </w:rPr>
        <w:t>3</w:t>
      </w:r>
      <w:r w:rsidRPr="001E768E">
        <w:rPr>
          <w:rFonts w:ascii="Times New Roman" w:hAnsi="Times New Roman" w:cs="Times New Roman"/>
          <w:sz w:val="24"/>
          <w:szCs w:val="24"/>
        </w:rPr>
        <w:t xml:space="preserve"> and surface O</w:t>
      </w:r>
      <w:r w:rsidRPr="0010096D">
        <w:rPr>
          <w:rFonts w:ascii="Times New Roman" w:hAnsi="Times New Roman" w:cs="Times New Roman"/>
          <w:sz w:val="24"/>
          <w:szCs w:val="24"/>
          <w:vertAlign w:val="subscript"/>
        </w:rPr>
        <w:t>3</w:t>
      </w:r>
      <w:r w:rsidRPr="001E768E">
        <w:rPr>
          <w:rFonts w:ascii="Times New Roman" w:hAnsi="Times New Roman" w:cs="Times New Roman"/>
          <w:sz w:val="24"/>
          <w:szCs w:val="24"/>
        </w:rPr>
        <w:t xml:space="preserve"> sensitivity</w:t>
      </w:r>
      <w:r>
        <w:rPr>
          <w:rFonts w:ascii="Times New Roman" w:hAnsi="Times New Roman" w:cs="Times New Roman" w:hint="eastAsia"/>
          <w:sz w:val="24"/>
          <w:szCs w:val="24"/>
        </w:rPr>
        <w:t xml:space="preserve"> </w:t>
      </w:r>
      <w:r w:rsidRPr="001E768E">
        <w:rPr>
          <w:rFonts w:ascii="Times New Roman" w:hAnsi="Times New Roman" w:cs="Times New Roman"/>
          <w:sz w:val="24"/>
          <w:szCs w:val="24"/>
        </w:rPr>
        <w:t>under present</w:t>
      </w:r>
      <w:r>
        <w:rPr>
          <w:rFonts w:ascii="Times New Roman" w:hAnsi="Times New Roman" w:cs="Times New Roman"/>
          <w:sz w:val="24"/>
          <w:szCs w:val="24"/>
        </w:rPr>
        <w:t xml:space="preserve"> </w:t>
      </w:r>
      <w:r w:rsidRPr="001E768E">
        <w:rPr>
          <w:rFonts w:ascii="Times New Roman" w:hAnsi="Times New Roman" w:cs="Times New Roman"/>
          <w:sz w:val="24"/>
          <w:szCs w:val="24"/>
        </w:rPr>
        <w:t>day</w:t>
      </w:r>
      <w:r>
        <w:rPr>
          <w:rFonts w:ascii="Times New Roman" w:hAnsi="Times New Roman" w:cs="Times New Roman"/>
          <w:sz w:val="24"/>
          <w:szCs w:val="24"/>
        </w:rPr>
        <w:t>s</w:t>
      </w:r>
      <w:r w:rsidRPr="001E768E">
        <w:rPr>
          <w:rFonts w:ascii="Times New Roman" w:hAnsi="Times New Roman" w:cs="Times New Roman"/>
          <w:sz w:val="24"/>
          <w:szCs w:val="24"/>
        </w:rPr>
        <w:t xml:space="preserve"> (2004–2014) and future conditions (2045–2055)</w:t>
      </w:r>
      <w:r>
        <w:rPr>
          <w:rFonts w:ascii="Times New Roman" w:hAnsi="Times New Roman" w:cs="Times New Roman"/>
          <w:sz w:val="24"/>
          <w:szCs w:val="24"/>
        </w:rPr>
        <w:t xml:space="preserve"> under a range of </w:t>
      </w:r>
      <w:r>
        <w:rPr>
          <w:rFonts w:ascii="Times New Roman" w:hAnsi="Times New Roman" w:cs="Times New Roman" w:hint="eastAsia"/>
          <w:sz w:val="24"/>
          <w:szCs w:val="24"/>
        </w:rPr>
        <w:t>SS</w:t>
      </w:r>
      <w:r>
        <w:rPr>
          <w:rFonts w:ascii="Times New Roman" w:hAnsi="Times New Roman" w:cs="Times New Roman"/>
          <w:sz w:val="24"/>
          <w:szCs w:val="24"/>
        </w:rPr>
        <w:t xml:space="preserve">Ps using a </w:t>
      </w:r>
      <w:r w:rsidRPr="001E768E">
        <w:rPr>
          <w:rFonts w:ascii="Times New Roman" w:hAnsi="Times New Roman" w:cs="Times New Roman"/>
          <w:sz w:val="24"/>
          <w:szCs w:val="24"/>
        </w:rPr>
        <w:t>chemistry</w:t>
      </w:r>
      <w:r>
        <w:rPr>
          <w:rFonts w:ascii="Times New Roman" w:hAnsi="Times New Roman" w:cs="Times New Roman"/>
          <w:sz w:val="24"/>
          <w:szCs w:val="24"/>
        </w:rPr>
        <w:t>-</w:t>
      </w:r>
      <w:r w:rsidRPr="001E768E">
        <w:rPr>
          <w:rFonts w:ascii="Times New Roman" w:hAnsi="Times New Roman" w:cs="Times New Roman"/>
          <w:sz w:val="24"/>
          <w:szCs w:val="24"/>
        </w:rPr>
        <w:t>climate model</w:t>
      </w:r>
      <w:r>
        <w:rPr>
          <w:rFonts w:ascii="Times New Roman" w:hAnsi="Times New Roman" w:cs="Times New Roman"/>
          <w:sz w:val="24"/>
          <w:szCs w:val="24"/>
        </w:rPr>
        <w:t xml:space="preserve">, </w:t>
      </w:r>
      <w:r w:rsidRPr="001E768E">
        <w:rPr>
          <w:rFonts w:ascii="Times New Roman" w:hAnsi="Times New Roman" w:cs="Times New Roman"/>
          <w:sz w:val="24"/>
          <w:szCs w:val="24"/>
        </w:rPr>
        <w:t>United Kingdom</w:t>
      </w:r>
      <w:r>
        <w:rPr>
          <w:rFonts w:ascii="Times New Roman" w:hAnsi="Times New Roman" w:cs="Times New Roman"/>
          <w:sz w:val="24"/>
          <w:szCs w:val="24"/>
        </w:rPr>
        <w:t xml:space="preserve"> </w:t>
      </w:r>
      <w:r w:rsidRPr="001E768E">
        <w:rPr>
          <w:rFonts w:ascii="Times New Roman" w:hAnsi="Times New Roman" w:cs="Times New Roman"/>
          <w:sz w:val="24"/>
          <w:szCs w:val="24"/>
        </w:rPr>
        <w:t>Earth System Model (UKESM1)</w:t>
      </w:r>
      <w:r>
        <w:rPr>
          <w:rFonts w:ascii="Times New Roman" w:hAnsi="Times New Roman" w:cs="Times New Roman" w:hint="eastAsia"/>
          <w:sz w:val="24"/>
          <w:szCs w:val="24"/>
        </w:rPr>
        <w:t>.</w:t>
      </w:r>
      <w:r>
        <w:rPr>
          <w:rFonts w:ascii="Times New Roman" w:hAnsi="Times New Roman" w:cs="Times New Roman"/>
          <w:sz w:val="24"/>
          <w:szCs w:val="24"/>
        </w:rPr>
        <w:t xml:space="preserve"> Considering the newly published regional emission control policies and updating </w:t>
      </w:r>
      <w:r w:rsidRPr="00541DC9">
        <w:rPr>
          <w:rFonts w:ascii="Times New Roman" w:hAnsi="Times New Roman" w:cs="Times New Roman"/>
          <w:sz w:val="24"/>
          <w:szCs w:val="24"/>
        </w:rPr>
        <w:t>combustion–production technologies</w:t>
      </w:r>
      <w:r>
        <w:rPr>
          <w:rFonts w:ascii="Times New Roman" w:hAnsi="Times New Roman" w:cs="Times New Roman"/>
          <w:sz w:val="24"/>
          <w:szCs w:val="24"/>
        </w:rPr>
        <w:t xml:space="preserve"> in China, Tong et al. (2020) developed a </w:t>
      </w:r>
      <w:r w:rsidRPr="00541DC9">
        <w:rPr>
          <w:rFonts w:ascii="Times New Roman" w:hAnsi="Times New Roman" w:cs="Times New Roman"/>
          <w:sz w:val="24"/>
          <w:szCs w:val="24"/>
        </w:rPr>
        <w:t>Dynamic</w:t>
      </w:r>
      <w:r>
        <w:rPr>
          <w:rFonts w:ascii="Times New Roman" w:hAnsi="Times New Roman" w:cs="Times New Roman"/>
          <w:sz w:val="24"/>
          <w:szCs w:val="24"/>
        </w:rPr>
        <w:t xml:space="preserve"> </w:t>
      </w:r>
      <w:r w:rsidRPr="00541DC9">
        <w:rPr>
          <w:rFonts w:ascii="Times New Roman" w:hAnsi="Times New Roman" w:cs="Times New Roman"/>
          <w:sz w:val="24"/>
          <w:szCs w:val="24"/>
        </w:rPr>
        <w:t>Projection model for Emissions in China (DPEC)</w:t>
      </w:r>
      <w:r>
        <w:rPr>
          <w:rFonts w:ascii="Times New Roman" w:hAnsi="Times New Roman" w:cs="Times New Roman"/>
          <w:sz w:val="24"/>
          <w:szCs w:val="24"/>
        </w:rPr>
        <w:t xml:space="preserve"> to project the dynamic </w:t>
      </w:r>
      <w:bookmarkStart w:id="14" w:name="OLE_LINK13"/>
      <w:r w:rsidRPr="00822322">
        <w:rPr>
          <w:rFonts w:ascii="Times New Roman" w:hAnsi="Times New Roman" w:cs="Times New Roman"/>
          <w:sz w:val="24"/>
          <w:szCs w:val="24"/>
        </w:rPr>
        <w:t>anthropogenic</w:t>
      </w:r>
      <w:r>
        <w:rPr>
          <w:rFonts w:ascii="Times New Roman" w:hAnsi="Times New Roman" w:cs="Times New Roman"/>
          <w:sz w:val="24"/>
          <w:szCs w:val="24"/>
        </w:rPr>
        <w:t xml:space="preserve"> </w:t>
      </w:r>
      <w:bookmarkEnd w:id="14"/>
      <w:r>
        <w:rPr>
          <w:rFonts w:ascii="Times New Roman" w:hAnsi="Times New Roman" w:cs="Times New Roman"/>
          <w:sz w:val="24"/>
          <w:szCs w:val="24"/>
        </w:rPr>
        <w:t xml:space="preserve">emission pass-ways from 2015 to 2050 connecting multiple scenarios. </w:t>
      </w:r>
      <w:r w:rsidR="005E30BA">
        <w:rPr>
          <w:rFonts w:ascii="Times New Roman" w:hAnsi="Times New Roman" w:cs="Times New Roman"/>
          <w:sz w:val="24"/>
          <w:szCs w:val="24"/>
        </w:rPr>
        <w:t>However, c</w:t>
      </w:r>
      <w:r>
        <w:rPr>
          <w:rFonts w:ascii="Times New Roman" w:hAnsi="Times New Roman" w:cs="Times New Roman"/>
          <w:sz w:val="24"/>
          <w:szCs w:val="24"/>
        </w:rPr>
        <w:t>urrent works</w:t>
      </w:r>
      <w:r w:rsidRPr="00BE3409">
        <w:rPr>
          <w:rFonts w:ascii="Times New Roman" w:hAnsi="Times New Roman" w:cs="Times New Roman"/>
          <w:sz w:val="24"/>
          <w:szCs w:val="24"/>
        </w:rPr>
        <w:t xml:space="preserve"> focus on future atmospheric pollutant concentrations</w:t>
      </w:r>
      <w:r>
        <w:rPr>
          <w:rFonts w:ascii="Times New Roman" w:hAnsi="Times New Roman" w:cs="Times New Roman"/>
          <w:sz w:val="24"/>
          <w:szCs w:val="24"/>
        </w:rPr>
        <w:t xml:space="preserve"> projection</w:t>
      </w:r>
      <w:r w:rsidRPr="00BE3409">
        <w:rPr>
          <w:rFonts w:ascii="Times New Roman" w:hAnsi="Times New Roman" w:cs="Times New Roman"/>
          <w:sz w:val="24"/>
          <w:szCs w:val="24"/>
        </w:rPr>
        <w:t xml:space="preserve">, lacking the quantitative contribution of </w:t>
      </w:r>
      <w:r>
        <w:rPr>
          <w:rFonts w:ascii="Times New Roman" w:hAnsi="Times New Roman" w:cs="Times New Roman"/>
          <w:sz w:val="24"/>
          <w:szCs w:val="24"/>
        </w:rPr>
        <w:t xml:space="preserve">meteorology </w:t>
      </w:r>
      <w:r w:rsidRPr="00BE3409">
        <w:rPr>
          <w:rFonts w:ascii="Times New Roman" w:hAnsi="Times New Roman" w:cs="Times New Roman"/>
          <w:sz w:val="24"/>
          <w:szCs w:val="24"/>
        </w:rPr>
        <w:t xml:space="preserve">to </w:t>
      </w:r>
      <w:r>
        <w:rPr>
          <w:rFonts w:ascii="Times New Roman" w:hAnsi="Times New Roman" w:cs="Times New Roman"/>
          <w:sz w:val="24"/>
          <w:szCs w:val="24"/>
        </w:rPr>
        <w:t xml:space="preserve">surface </w:t>
      </w:r>
      <w:r w:rsidRPr="00BE3409">
        <w:rPr>
          <w:rFonts w:ascii="Times New Roman" w:hAnsi="Times New Roman" w:cs="Times New Roman"/>
          <w:sz w:val="24"/>
          <w:szCs w:val="24"/>
        </w:rPr>
        <w:t xml:space="preserve">ozone in the absence of climate and radiative forcing under different </w:t>
      </w:r>
      <w:r>
        <w:rPr>
          <w:rFonts w:ascii="Times New Roman" w:hAnsi="Times New Roman" w:cs="Times New Roman"/>
          <w:sz w:val="24"/>
          <w:szCs w:val="24"/>
        </w:rPr>
        <w:t xml:space="preserve">strength of SSP </w:t>
      </w:r>
      <w:r w:rsidRPr="00BE3409">
        <w:rPr>
          <w:rFonts w:ascii="Times New Roman" w:hAnsi="Times New Roman" w:cs="Times New Roman"/>
          <w:sz w:val="24"/>
          <w:szCs w:val="24"/>
        </w:rPr>
        <w:t>scenarios.</w:t>
      </w:r>
      <w:r>
        <w:rPr>
          <w:rFonts w:ascii="Times New Roman" w:hAnsi="Times New Roman" w:cs="Times New Roman" w:hint="eastAsia"/>
          <w:sz w:val="24"/>
          <w:szCs w:val="24"/>
        </w:rPr>
        <w:t xml:space="preserve"> </w:t>
      </w:r>
      <w:commentRangeStart w:id="15"/>
      <w:r w:rsidRPr="00BE3409">
        <w:rPr>
          <w:rFonts w:ascii="Times New Roman" w:hAnsi="Times New Roman" w:cs="Times New Roman"/>
          <w:sz w:val="24"/>
          <w:szCs w:val="24"/>
        </w:rPr>
        <w:t xml:space="preserve">Moreover, most </w:t>
      </w:r>
      <w:r>
        <w:rPr>
          <w:rFonts w:ascii="Times New Roman" w:hAnsi="Times New Roman" w:cs="Times New Roman"/>
          <w:sz w:val="24"/>
          <w:szCs w:val="24"/>
        </w:rPr>
        <w:t>published studies relied on atmospheric chemical models, which demand</w:t>
      </w:r>
      <w:r w:rsidRPr="00BE3409">
        <w:rPr>
          <w:rFonts w:ascii="Times New Roman" w:hAnsi="Times New Roman" w:cs="Times New Roman"/>
          <w:sz w:val="24"/>
          <w:szCs w:val="24"/>
        </w:rPr>
        <w:t xml:space="preserve"> </w:t>
      </w:r>
      <w:r>
        <w:rPr>
          <w:rFonts w:ascii="Times New Roman" w:hAnsi="Times New Roman" w:cs="Times New Roman"/>
          <w:sz w:val="24"/>
          <w:szCs w:val="24"/>
        </w:rPr>
        <w:t>considerabl</w:t>
      </w:r>
      <w:r w:rsidRPr="00BE3409">
        <w:rPr>
          <w:rFonts w:ascii="Times New Roman" w:hAnsi="Times New Roman" w:cs="Times New Roman"/>
          <w:sz w:val="24"/>
          <w:szCs w:val="24"/>
        </w:rPr>
        <w:t>e computer computing resources</w:t>
      </w:r>
      <w:r>
        <w:rPr>
          <w:rFonts w:ascii="Times New Roman" w:hAnsi="Times New Roman" w:cs="Times New Roman"/>
          <w:sz w:val="24"/>
          <w:szCs w:val="24"/>
        </w:rPr>
        <w:t xml:space="preserve"> and are generally </w:t>
      </w:r>
      <w:r w:rsidRPr="00BE3409">
        <w:rPr>
          <w:rFonts w:ascii="Times New Roman" w:hAnsi="Times New Roman" w:cs="Times New Roman"/>
          <w:sz w:val="24"/>
          <w:szCs w:val="24"/>
        </w:rPr>
        <w:t>constrained by</w:t>
      </w:r>
      <w:r>
        <w:rPr>
          <w:rFonts w:ascii="Times New Roman" w:hAnsi="Times New Roman" w:cs="Times New Roman"/>
          <w:sz w:val="24"/>
          <w:szCs w:val="24"/>
        </w:rPr>
        <w:t xml:space="preserve"> biased </w:t>
      </w:r>
      <w:r w:rsidRPr="00BE3409">
        <w:rPr>
          <w:rFonts w:ascii="Times New Roman" w:hAnsi="Times New Roman" w:cs="Times New Roman"/>
          <w:sz w:val="24"/>
          <w:szCs w:val="24"/>
        </w:rPr>
        <w:t xml:space="preserve">chemical transport mechanisms </w:t>
      </w:r>
      <w:r>
        <w:rPr>
          <w:rFonts w:ascii="Times New Roman" w:hAnsi="Times New Roman" w:cs="Times New Roman"/>
          <w:sz w:val="24"/>
          <w:szCs w:val="24"/>
        </w:rPr>
        <w:t xml:space="preserve">as well as the uncertainty of </w:t>
      </w:r>
      <w:r w:rsidRPr="00BE3409">
        <w:rPr>
          <w:rFonts w:ascii="Times New Roman" w:hAnsi="Times New Roman" w:cs="Times New Roman"/>
          <w:sz w:val="24"/>
          <w:szCs w:val="24"/>
        </w:rPr>
        <w:t>emission inventories.</w:t>
      </w:r>
      <w:commentRangeEnd w:id="15"/>
      <w:r w:rsidR="007D3F93">
        <w:rPr>
          <w:rStyle w:val="a6"/>
        </w:rPr>
        <w:commentReference w:id="15"/>
      </w:r>
    </w:p>
    <w:p w14:paraId="50DF1A9A" w14:textId="694CDA77" w:rsidR="0046384C" w:rsidRDefault="0046384C" w:rsidP="00DD415B">
      <w:pPr>
        <w:spacing w:line="360" w:lineRule="auto"/>
        <w:rPr>
          <w:rFonts w:ascii="Times New Roman" w:hAnsi="Times New Roman" w:cs="Times New Roman"/>
          <w:sz w:val="24"/>
          <w:szCs w:val="24"/>
        </w:rPr>
      </w:pPr>
      <w:r>
        <w:rPr>
          <w:rFonts w:ascii="Times New Roman" w:hAnsi="Times New Roman" w:cs="Times New Roman"/>
          <w:sz w:val="24"/>
          <w:szCs w:val="24"/>
        </w:rPr>
        <w:t xml:space="preserve">Numerous machine learning models have been widely used and well developed in </w:t>
      </w:r>
      <w:r>
        <w:rPr>
          <w:rFonts w:ascii="Times New Roman" w:hAnsi="Times New Roman" w:cs="Times New Roman"/>
          <w:sz w:val="24"/>
          <w:szCs w:val="24"/>
        </w:rPr>
        <w:lastRenderedPageBreak/>
        <w:t>simulating air pollutants (</w:t>
      </w:r>
      <w:proofErr w:type="spellStart"/>
      <w:r w:rsidRPr="00F44DDB">
        <w:rPr>
          <w:rFonts w:ascii="Times New Roman" w:hAnsi="Times New Roman" w:cs="Times New Roman"/>
          <w:sz w:val="24"/>
          <w:szCs w:val="24"/>
        </w:rPr>
        <w:t>Geng</w:t>
      </w:r>
      <w:proofErr w:type="spellEnd"/>
      <w:r w:rsidRPr="00F44DDB">
        <w:rPr>
          <w:rFonts w:ascii="Times New Roman" w:hAnsi="Times New Roman" w:cs="Times New Roman"/>
          <w:sz w:val="24"/>
          <w:szCs w:val="24"/>
        </w:rPr>
        <w:t xml:space="preserve"> et al., 2021</w:t>
      </w:r>
      <w:r>
        <w:rPr>
          <w:rFonts w:ascii="Times New Roman" w:hAnsi="Times New Roman" w:cs="Times New Roman"/>
          <w:sz w:val="24"/>
          <w:szCs w:val="24"/>
        </w:rPr>
        <w:t xml:space="preserve">; </w:t>
      </w:r>
      <w:r w:rsidRPr="00F44DDB">
        <w:rPr>
          <w:rFonts w:ascii="Times New Roman" w:hAnsi="Times New Roman" w:cs="Times New Roman"/>
          <w:sz w:val="24"/>
          <w:szCs w:val="24"/>
        </w:rPr>
        <w:t>Ma et al., 2020</w:t>
      </w:r>
      <w:r>
        <w:rPr>
          <w:rFonts w:ascii="Times New Roman" w:hAnsi="Times New Roman" w:cs="Times New Roman"/>
          <w:sz w:val="24"/>
          <w:szCs w:val="24"/>
        </w:rPr>
        <w:t xml:space="preserve">; </w:t>
      </w:r>
      <w:r w:rsidRPr="000C4B7E">
        <w:rPr>
          <w:rFonts w:ascii="Times New Roman" w:hAnsi="Times New Roman" w:cs="Times New Roman"/>
          <w:sz w:val="24"/>
          <w:szCs w:val="24"/>
        </w:rPr>
        <w:t>Sun et al., 2021</w:t>
      </w:r>
      <w:r w:rsidRPr="003D7650">
        <w:rPr>
          <w:rFonts w:ascii="Times New Roman" w:hAnsi="Times New Roman" w:cs="Times New Roman"/>
          <w:sz w:val="24"/>
          <w:szCs w:val="24"/>
        </w:rPr>
        <w:t xml:space="preserve">). In the area of </w:t>
      </w:r>
      <w:r>
        <w:rPr>
          <w:rFonts w:ascii="Times New Roman" w:hAnsi="Times New Roman" w:cs="Times New Roman"/>
          <w:sz w:val="24"/>
          <w:szCs w:val="24"/>
        </w:rPr>
        <w:t xml:space="preserve">ambient </w:t>
      </w:r>
      <w:r w:rsidR="005E30BA">
        <w:rPr>
          <w:rFonts w:ascii="Times New Roman" w:hAnsi="Times New Roman" w:cs="Times New Roman"/>
          <w:sz w:val="24"/>
          <w:szCs w:val="24"/>
        </w:rPr>
        <w:t>O</w:t>
      </w:r>
      <w:r w:rsidR="005E30BA" w:rsidRPr="005E30BA">
        <w:rPr>
          <w:rFonts w:ascii="Times New Roman" w:hAnsi="Times New Roman" w:cs="Times New Roman"/>
          <w:sz w:val="24"/>
          <w:szCs w:val="24"/>
          <w:vertAlign w:val="subscript"/>
        </w:rPr>
        <w:t>3</w:t>
      </w:r>
      <w:r w:rsidR="005E30BA">
        <w:rPr>
          <w:rFonts w:ascii="Times New Roman" w:hAnsi="Times New Roman" w:cs="Times New Roman"/>
          <w:sz w:val="24"/>
          <w:szCs w:val="24"/>
        </w:rPr>
        <w:t xml:space="preserve"> </w:t>
      </w:r>
      <w:r w:rsidRPr="003D7650">
        <w:rPr>
          <w:rFonts w:ascii="Times New Roman" w:hAnsi="Times New Roman" w:cs="Times New Roman"/>
          <w:sz w:val="24"/>
          <w:szCs w:val="24"/>
        </w:rPr>
        <w:t xml:space="preserve">simulation, machine learning </w:t>
      </w:r>
      <w:r>
        <w:rPr>
          <w:rFonts w:ascii="Times New Roman" w:hAnsi="Times New Roman" w:cs="Times New Roman"/>
          <w:sz w:val="24"/>
          <w:szCs w:val="24"/>
        </w:rPr>
        <w:t xml:space="preserve">technologies even </w:t>
      </w:r>
      <w:r w:rsidRPr="003D7650">
        <w:rPr>
          <w:rFonts w:ascii="Times New Roman" w:hAnsi="Times New Roman" w:cs="Times New Roman"/>
          <w:sz w:val="24"/>
          <w:szCs w:val="24"/>
        </w:rPr>
        <w:t>showed higher model</w:t>
      </w:r>
      <w:r>
        <w:rPr>
          <w:rFonts w:ascii="Times New Roman" w:hAnsi="Times New Roman" w:cs="Times New Roman" w:hint="eastAsia"/>
          <w:sz w:val="24"/>
          <w:szCs w:val="24"/>
        </w:rPr>
        <w:t>ling</w:t>
      </w:r>
      <w:r w:rsidRPr="003D7650">
        <w:rPr>
          <w:rFonts w:ascii="Times New Roman" w:hAnsi="Times New Roman" w:cs="Times New Roman" w:hint="eastAsia"/>
          <w:sz w:val="24"/>
          <w:szCs w:val="24"/>
        </w:rPr>
        <w:t xml:space="preserve"> </w:t>
      </w:r>
      <w:r w:rsidRPr="003D7650">
        <w:rPr>
          <w:rFonts w:ascii="Times New Roman" w:hAnsi="Times New Roman" w:cs="Times New Roman"/>
          <w:sz w:val="24"/>
          <w:szCs w:val="24"/>
        </w:rPr>
        <w:t>performance compared to traditional chemistry</w:t>
      </w:r>
      <w:r>
        <w:rPr>
          <w:rFonts w:ascii="Times New Roman" w:hAnsi="Times New Roman" w:cs="Times New Roman"/>
          <w:sz w:val="24"/>
          <w:szCs w:val="24"/>
        </w:rPr>
        <w:t xml:space="preserve"> </w:t>
      </w:r>
      <w:r w:rsidRPr="003D7650">
        <w:rPr>
          <w:rFonts w:ascii="Times New Roman" w:hAnsi="Times New Roman" w:cs="Times New Roman"/>
          <w:sz w:val="24"/>
          <w:szCs w:val="24"/>
        </w:rPr>
        <w:t>in large-scale, long duration, and high</w:t>
      </w:r>
      <w:r>
        <w:rPr>
          <w:rFonts w:ascii="Times New Roman" w:hAnsi="Times New Roman" w:cs="Times New Roman"/>
          <w:sz w:val="24"/>
          <w:szCs w:val="24"/>
        </w:rPr>
        <w:t xml:space="preserve"> </w:t>
      </w:r>
      <w:r w:rsidRPr="003D7650">
        <w:rPr>
          <w:rFonts w:ascii="Times New Roman" w:hAnsi="Times New Roman" w:cs="Times New Roman"/>
          <w:sz w:val="24"/>
          <w:szCs w:val="24"/>
        </w:rPr>
        <w:t>spatial</w:t>
      </w:r>
      <w:r>
        <w:rPr>
          <w:rFonts w:ascii="Times New Roman" w:hAnsi="Times New Roman" w:cs="Times New Roman"/>
          <w:sz w:val="24"/>
          <w:szCs w:val="24"/>
        </w:rPr>
        <w:t xml:space="preserve"> and </w:t>
      </w:r>
      <w:r w:rsidRPr="003D7650">
        <w:rPr>
          <w:rFonts w:ascii="Times New Roman" w:hAnsi="Times New Roman" w:cs="Times New Roman"/>
          <w:sz w:val="24"/>
          <w:szCs w:val="24"/>
        </w:rPr>
        <w:t>temporal resolution research</w:t>
      </w:r>
      <w:r w:rsidRPr="000C6054">
        <w:rPr>
          <w:rFonts w:ascii="Times New Roman" w:hAnsi="Times New Roman" w:cs="Times New Roman"/>
          <w:sz w:val="24"/>
          <w:szCs w:val="24"/>
        </w:rPr>
        <w:t xml:space="preserve">. </w:t>
      </w:r>
      <w:r>
        <w:rPr>
          <w:rFonts w:ascii="Times New Roman" w:hAnsi="Times New Roman" w:cs="Times New Roman"/>
          <w:sz w:val="24"/>
          <w:szCs w:val="24"/>
        </w:rPr>
        <w:t>Ma et al. (2020) applied an RF</w:t>
      </w:r>
      <w:r w:rsidRPr="00D073A6">
        <w:rPr>
          <w:rFonts w:ascii="Times New Roman" w:hAnsi="Times New Roman" w:cs="Times New Roman"/>
          <w:sz w:val="24"/>
          <w:szCs w:val="24"/>
        </w:rPr>
        <w:t xml:space="preserve"> model</w:t>
      </w:r>
      <w:r>
        <w:rPr>
          <w:rFonts w:ascii="Times New Roman" w:hAnsi="Times New Roman" w:cs="Times New Roman"/>
          <w:sz w:val="24"/>
          <w:szCs w:val="24"/>
        </w:rPr>
        <w:t xml:space="preserve"> </w:t>
      </w:r>
      <w:r w:rsidRPr="00CE615D">
        <w:rPr>
          <w:rFonts w:ascii="Times New Roman" w:hAnsi="Times New Roman" w:cs="Times New Roman"/>
          <w:sz w:val="24"/>
          <w:szCs w:val="24"/>
        </w:rPr>
        <w:t xml:space="preserve">to estimate </w:t>
      </w:r>
      <w:bookmarkStart w:id="16" w:name="OLE_LINK7"/>
      <w:r w:rsidRPr="00CE615D">
        <w:rPr>
          <w:rFonts w:ascii="Times New Roman" w:hAnsi="Times New Roman" w:cs="Times New Roman"/>
          <w:sz w:val="24"/>
          <w:szCs w:val="24"/>
        </w:rPr>
        <w:t>ozone</w:t>
      </w:r>
      <w:r>
        <w:rPr>
          <w:rFonts w:ascii="Times New Roman" w:hAnsi="Times New Roman" w:cs="Times New Roman"/>
          <w:sz w:val="24"/>
          <w:szCs w:val="24"/>
        </w:rPr>
        <w:t xml:space="preserve"> </w:t>
      </w:r>
      <w:r w:rsidRPr="00A103DC">
        <w:rPr>
          <w:rFonts w:ascii="Times New Roman" w:hAnsi="Times New Roman" w:cs="Times New Roman"/>
          <w:sz w:val="24"/>
          <w:szCs w:val="24"/>
        </w:rPr>
        <w:t>metrics</w:t>
      </w:r>
      <w:r>
        <w:rPr>
          <w:rFonts w:ascii="Times New Roman" w:hAnsi="Times New Roman" w:cs="Times New Roman"/>
          <w:sz w:val="24"/>
          <w:szCs w:val="24"/>
        </w:rPr>
        <w:t>,</w:t>
      </w:r>
      <w:r w:rsidRPr="00CE615D">
        <w:rPr>
          <w:rFonts w:ascii="Times New Roman" w:hAnsi="Times New Roman" w:cs="Times New Roman"/>
          <w:sz w:val="24"/>
          <w:szCs w:val="24"/>
        </w:rPr>
        <w:t xml:space="preserve"> </w:t>
      </w:r>
      <w:bookmarkEnd w:id="16"/>
      <w:r w:rsidRPr="00A103DC">
        <w:rPr>
          <w:rFonts w:ascii="Times New Roman" w:hAnsi="Times New Roman" w:cs="Times New Roman"/>
          <w:sz w:val="24"/>
          <w:szCs w:val="24"/>
        </w:rPr>
        <w:t xml:space="preserve">including </w:t>
      </w:r>
      <w:r w:rsidRPr="00124C33">
        <w:rPr>
          <w:rFonts w:ascii="Times New Roman" w:hAnsi="Times New Roman" w:cs="Times New Roman"/>
          <w:sz w:val="24"/>
          <w:szCs w:val="24"/>
        </w:rPr>
        <w:t xml:space="preserve">daily </w:t>
      </w:r>
      <w:r w:rsidRPr="00A103DC">
        <w:rPr>
          <w:rFonts w:ascii="Times New Roman" w:hAnsi="Times New Roman" w:cs="Times New Roman"/>
          <w:sz w:val="24"/>
          <w:szCs w:val="24"/>
        </w:rPr>
        <w:t>O</w:t>
      </w:r>
      <w:r w:rsidRPr="00124C33">
        <w:rPr>
          <w:rFonts w:ascii="Times New Roman" w:hAnsi="Times New Roman" w:cs="Times New Roman"/>
          <w:sz w:val="24"/>
          <w:szCs w:val="24"/>
          <w:vertAlign w:val="subscript"/>
        </w:rPr>
        <w:t>3</w:t>
      </w:r>
      <w:r w:rsidRPr="00A103DC">
        <w:rPr>
          <w:rFonts w:ascii="Times New Roman" w:hAnsi="Times New Roman" w:cs="Times New Roman"/>
          <w:sz w:val="24"/>
          <w:szCs w:val="24"/>
        </w:rPr>
        <w:t>-8h</w:t>
      </w:r>
      <w:r w:rsidR="005E30BA">
        <w:rPr>
          <w:rFonts w:ascii="Times New Roman" w:hAnsi="Times New Roman" w:cs="Times New Roman"/>
          <w:sz w:val="24"/>
          <w:szCs w:val="24"/>
        </w:rPr>
        <w:t xml:space="preserve"> </w:t>
      </w:r>
      <w:r w:rsidRPr="00A103DC">
        <w:rPr>
          <w:rFonts w:ascii="Times New Roman" w:hAnsi="Times New Roman" w:cs="Times New Roman"/>
          <w:sz w:val="24"/>
          <w:szCs w:val="24"/>
        </w:rPr>
        <w:t>max, O</w:t>
      </w:r>
      <w:r w:rsidRPr="00A103DC">
        <w:rPr>
          <w:rFonts w:ascii="Times New Roman" w:hAnsi="Times New Roman" w:cs="Times New Roman"/>
          <w:sz w:val="24"/>
          <w:szCs w:val="24"/>
          <w:vertAlign w:val="subscript"/>
        </w:rPr>
        <w:t>3</w:t>
      </w:r>
      <w:r w:rsidRPr="00A103DC">
        <w:rPr>
          <w:rFonts w:ascii="Times New Roman" w:hAnsi="Times New Roman" w:cs="Times New Roman"/>
          <w:sz w:val="24"/>
          <w:szCs w:val="24"/>
        </w:rPr>
        <w:t>-mean, and</w:t>
      </w:r>
      <w:r>
        <w:rPr>
          <w:rFonts w:ascii="Times New Roman" w:hAnsi="Times New Roman" w:cs="Times New Roman"/>
          <w:sz w:val="24"/>
          <w:szCs w:val="24"/>
        </w:rPr>
        <w:t xml:space="preserve"> </w:t>
      </w:r>
      <w:r w:rsidRPr="00A103DC">
        <w:rPr>
          <w:rFonts w:ascii="Times New Roman" w:hAnsi="Times New Roman" w:cs="Times New Roman"/>
          <w:sz w:val="24"/>
          <w:szCs w:val="24"/>
        </w:rPr>
        <w:t>O</w:t>
      </w:r>
      <w:r w:rsidRPr="00124C33">
        <w:rPr>
          <w:rFonts w:ascii="Times New Roman" w:hAnsi="Times New Roman" w:cs="Times New Roman"/>
          <w:sz w:val="24"/>
          <w:szCs w:val="24"/>
          <w:vertAlign w:val="subscript"/>
        </w:rPr>
        <w:t>3</w:t>
      </w:r>
      <w:r w:rsidRPr="00A103DC">
        <w:rPr>
          <w:rFonts w:ascii="Times New Roman" w:hAnsi="Times New Roman" w:cs="Times New Roman"/>
          <w:sz w:val="24"/>
          <w:szCs w:val="24"/>
        </w:rPr>
        <w:t>-1h</w:t>
      </w:r>
      <w:r w:rsidR="005E30BA">
        <w:rPr>
          <w:rFonts w:ascii="Times New Roman" w:hAnsi="Times New Roman" w:cs="Times New Roman"/>
          <w:sz w:val="24"/>
          <w:szCs w:val="24"/>
        </w:rPr>
        <w:t xml:space="preserve"> </w:t>
      </w:r>
      <w:r w:rsidRPr="00A103DC">
        <w:rPr>
          <w:rFonts w:ascii="Times New Roman" w:hAnsi="Times New Roman" w:cs="Times New Roman"/>
          <w:sz w:val="24"/>
          <w:szCs w:val="24"/>
        </w:rPr>
        <w:t>max</w:t>
      </w:r>
      <w:r>
        <w:rPr>
          <w:rFonts w:ascii="Times New Roman" w:hAnsi="Times New Roman" w:cs="Times New Roman"/>
          <w:sz w:val="24"/>
          <w:szCs w:val="24"/>
        </w:rPr>
        <w:t xml:space="preserve">, </w:t>
      </w:r>
      <w:r w:rsidRPr="00CE615D">
        <w:rPr>
          <w:rFonts w:ascii="Times New Roman" w:hAnsi="Times New Roman" w:cs="Times New Roman"/>
          <w:sz w:val="24"/>
          <w:szCs w:val="24"/>
        </w:rPr>
        <w:t>from 2010 to 2017 in Beijing-Tianjin-Hebei</w:t>
      </w:r>
      <w:r>
        <w:rPr>
          <w:rFonts w:ascii="Times New Roman" w:hAnsi="Times New Roman" w:cs="Times New Roman"/>
          <w:sz w:val="24"/>
          <w:szCs w:val="24"/>
        </w:rPr>
        <w:t xml:space="preserve"> </w:t>
      </w:r>
      <w:r w:rsidRPr="00CE615D">
        <w:rPr>
          <w:rFonts w:ascii="Times New Roman" w:hAnsi="Times New Roman" w:cs="Times New Roman"/>
          <w:sz w:val="24"/>
          <w:szCs w:val="24"/>
        </w:rPr>
        <w:t>region in China</w:t>
      </w:r>
      <w:r>
        <w:rPr>
          <w:rFonts w:ascii="Times New Roman" w:hAnsi="Times New Roman" w:cs="Times New Roman"/>
          <w:sz w:val="24"/>
          <w:szCs w:val="24"/>
        </w:rPr>
        <w:t xml:space="preserve">. The RF </w:t>
      </w:r>
      <w:r w:rsidRPr="00A103DC">
        <w:rPr>
          <w:rFonts w:ascii="Times New Roman" w:hAnsi="Times New Roman" w:cs="Times New Roman"/>
          <w:sz w:val="24"/>
          <w:szCs w:val="24"/>
        </w:rPr>
        <w:t>model achieved high performance</w:t>
      </w:r>
      <w:r>
        <w:rPr>
          <w:rFonts w:ascii="Times New Roman" w:hAnsi="Times New Roman" w:cs="Times New Roman"/>
          <w:sz w:val="24"/>
          <w:szCs w:val="24"/>
        </w:rPr>
        <w:t xml:space="preserve"> </w:t>
      </w:r>
      <w:r w:rsidRPr="00A103DC">
        <w:rPr>
          <w:rFonts w:ascii="Times New Roman" w:hAnsi="Times New Roman" w:cs="Times New Roman"/>
          <w:sz w:val="24"/>
          <w:szCs w:val="24"/>
        </w:rPr>
        <w:t>with R</w:t>
      </w:r>
      <w:r w:rsidRPr="00124C33">
        <w:rPr>
          <w:rFonts w:ascii="Times New Roman" w:hAnsi="Times New Roman" w:cs="Times New Roman"/>
          <w:sz w:val="24"/>
          <w:szCs w:val="24"/>
          <w:vertAlign w:val="superscript"/>
        </w:rPr>
        <w:t>2</w:t>
      </w:r>
      <w:r w:rsidRPr="00A103DC">
        <w:rPr>
          <w:rFonts w:ascii="Times New Roman" w:hAnsi="Times New Roman" w:cs="Times New Roman"/>
          <w:sz w:val="24"/>
          <w:szCs w:val="24"/>
        </w:rPr>
        <w:t>s for three indicators all higher than 0.80.</w:t>
      </w:r>
      <w:r>
        <w:rPr>
          <w:rFonts w:ascii="Times New Roman" w:hAnsi="Times New Roman" w:cs="Times New Roman" w:hint="eastAsia"/>
          <w:sz w:val="24"/>
          <w:szCs w:val="24"/>
        </w:rPr>
        <w:t xml:space="preserve"> </w:t>
      </w:r>
      <w:r w:rsidRPr="00D073A6">
        <w:rPr>
          <w:rFonts w:ascii="Times New Roman" w:hAnsi="Times New Roman" w:cs="Times New Roman"/>
          <w:sz w:val="24"/>
          <w:szCs w:val="24"/>
        </w:rPr>
        <w:t>Liu et al.</w:t>
      </w:r>
      <w:r>
        <w:rPr>
          <w:rFonts w:ascii="Times New Roman" w:hAnsi="Times New Roman" w:cs="Times New Roman"/>
          <w:sz w:val="24"/>
          <w:szCs w:val="24"/>
        </w:rPr>
        <w:t xml:space="preserve"> (</w:t>
      </w:r>
      <w:r w:rsidRPr="00D073A6">
        <w:rPr>
          <w:rFonts w:ascii="Times New Roman" w:hAnsi="Times New Roman" w:cs="Times New Roman"/>
          <w:sz w:val="24"/>
          <w:szCs w:val="24"/>
        </w:rPr>
        <w:t>2020</w:t>
      </w:r>
      <w:r>
        <w:rPr>
          <w:rFonts w:ascii="Times New Roman" w:hAnsi="Times New Roman" w:cs="Times New Roman"/>
          <w:sz w:val="24"/>
          <w:szCs w:val="24"/>
        </w:rPr>
        <w:t xml:space="preserve">) used </w:t>
      </w:r>
      <w:proofErr w:type="spellStart"/>
      <w:r w:rsidRPr="007D254F">
        <w:rPr>
          <w:rFonts w:ascii="Times New Roman" w:hAnsi="Times New Roman" w:cs="Times New Roman"/>
          <w:sz w:val="24"/>
          <w:szCs w:val="24"/>
        </w:rPr>
        <w:t>XGBoost</w:t>
      </w:r>
      <w:proofErr w:type="spellEnd"/>
      <w:r w:rsidRPr="00442DC5">
        <w:rPr>
          <w:rFonts w:ascii="Times New Roman" w:hAnsi="Times New Roman" w:cs="Times New Roman"/>
          <w:sz w:val="24"/>
          <w:szCs w:val="24"/>
        </w:rPr>
        <w:t xml:space="preserve"> </w:t>
      </w:r>
      <w:r>
        <w:rPr>
          <w:rFonts w:ascii="Times New Roman" w:hAnsi="Times New Roman" w:cs="Times New Roman"/>
          <w:sz w:val="24"/>
          <w:szCs w:val="24"/>
        </w:rPr>
        <w:t xml:space="preserve">model </w:t>
      </w:r>
      <w:r w:rsidRPr="00442DC5">
        <w:rPr>
          <w:rFonts w:ascii="Times New Roman" w:hAnsi="Times New Roman" w:cs="Times New Roman"/>
          <w:sz w:val="24"/>
          <w:szCs w:val="24"/>
        </w:rPr>
        <w:t xml:space="preserve">to simulate </w:t>
      </w:r>
      <w:r w:rsidRPr="00124C33">
        <w:rPr>
          <w:rFonts w:ascii="Times New Roman" w:hAnsi="Times New Roman" w:cs="Times New Roman"/>
          <w:sz w:val="24"/>
          <w:szCs w:val="24"/>
        </w:rPr>
        <w:t xml:space="preserve">nationwide </w:t>
      </w:r>
      <w:r w:rsidRPr="00ED77BE">
        <w:rPr>
          <w:rFonts w:ascii="Times New Roman" w:hAnsi="Times New Roman" w:cs="Times New Roman"/>
          <w:sz w:val="24"/>
          <w:szCs w:val="24"/>
        </w:rPr>
        <w:t xml:space="preserve">daily maximum 8-hour average (MDA8) </w:t>
      </w:r>
      <w:r>
        <w:rPr>
          <w:rFonts w:ascii="Times New Roman" w:hAnsi="Times New Roman" w:cs="Times New Roman"/>
          <w:sz w:val="24"/>
          <w:szCs w:val="24"/>
        </w:rPr>
        <w:t xml:space="preserve">in </w:t>
      </w:r>
      <w:r w:rsidRPr="00442DC5">
        <w:rPr>
          <w:rFonts w:ascii="Times New Roman" w:hAnsi="Times New Roman" w:cs="Times New Roman"/>
          <w:sz w:val="24"/>
          <w:szCs w:val="24"/>
        </w:rPr>
        <w:t>China</w:t>
      </w:r>
      <w:r>
        <w:rPr>
          <w:rFonts w:ascii="Times New Roman" w:hAnsi="Times New Roman" w:cs="Times New Roman"/>
          <w:sz w:val="24"/>
          <w:szCs w:val="24"/>
        </w:rPr>
        <w:t>,</w:t>
      </w:r>
      <w:r w:rsidRPr="00442DC5">
        <w:rPr>
          <w:rFonts w:ascii="Times New Roman" w:hAnsi="Times New Roman" w:cs="Times New Roman"/>
          <w:sz w:val="24"/>
          <w:szCs w:val="24"/>
        </w:rPr>
        <w:t xml:space="preserve"> and the R</w:t>
      </w:r>
      <w:r w:rsidRPr="00442DC5">
        <w:rPr>
          <w:rFonts w:ascii="Times New Roman" w:hAnsi="Times New Roman" w:cs="Times New Roman"/>
          <w:sz w:val="24"/>
          <w:szCs w:val="24"/>
          <w:vertAlign w:val="superscript"/>
        </w:rPr>
        <w:t>2</w:t>
      </w:r>
      <w:r w:rsidRPr="00442DC5">
        <w:rPr>
          <w:rFonts w:ascii="Times New Roman" w:hAnsi="Times New Roman" w:cs="Times New Roman"/>
          <w:sz w:val="24"/>
          <w:szCs w:val="24"/>
        </w:rPr>
        <w:t xml:space="preserve"> value were </w:t>
      </w:r>
      <w:r>
        <w:rPr>
          <w:rFonts w:ascii="Times New Roman" w:hAnsi="Times New Roman" w:cs="Times New Roman"/>
          <w:sz w:val="24"/>
          <w:szCs w:val="24"/>
        </w:rPr>
        <w:t xml:space="preserve">from </w:t>
      </w:r>
      <w:r w:rsidRPr="00442DC5">
        <w:rPr>
          <w:rFonts w:ascii="Times New Roman" w:hAnsi="Times New Roman" w:cs="Times New Roman"/>
          <w:sz w:val="24"/>
          <w:szCs w:val="24"/>
        </w:rPr>
        <w:t>0.6</w:t>
      </w:r>
      <w:r>
        <w:rPr>
          <w:rFonts w:ascii="Times New Roman" w:hAnsi="Times New Roman" w:cs="Times New Roman"/>
          <w:sz w:val="24"/>
          <w:szCs w:val="24"/>
        </w:rPr>
        <w:t xml:space="preserve">0 to </w:t>
      </w:r>
      <w:r w:rsidRPr="00442DC5">
        <w:rPr>
          <w:rFonts w:ascii="Times New Roman" w:hAnsi="Times New Roman" w:cs="Times New Roman"/>
          <w:sz w:val="24"/>
          <w:szCs w:val="24"/>
        </w:rPr>
        <w:t>0.</w:t>
      </w:r>
      <w:r>
        <w:rPr>
          <w:rFonts w:ascii="Times New Roman" w:hAnsi="Times New Roman" w:cs="Times New Roman"/>
          <w:sz w:val="24"/>
          <w:szCs w:val="24"/>
        </w:rPr>
        <w:t xml:space="preserve">87 </w:t>
      </w:r>
      <w:r w:rsidRPr="00442DC5">
        <w:rPr>
          <w:rFonts w:ascii="Times New Roman" w:hAnsi="Times New Roman" w:cs="Times New Roman"/>
          <w:sz w:val="24"/>
          <w:szCs w:val="24"/>
        </w:rPr>
        <w:t>at the month level in different years</w:t>
      </w:r>
      <w:r w:rsidRPr="00D128E7">
        <w:rPr>
          <w:rFonts w:ascii="Times New Roman" w:hAnsi="Times New Roman" w:cs="Times New Roman"/>
          <w:sz w:val="24"/>
          <w:szCs w:val="24"/>
        </w:rPr>
        <w:t>.</w:t>
      </w:r>
      <w:r>
        <w:rPr>
          <w:rFonts w:ascii="Times New Roman" w:hAnsi="Times New Roman" w:cs="Times New Roman"/>
          <w:sz w:val="24"/>
          <w:szCs w:val="24"/>
        </w:rPr>
        <w:t xml:space="preserve"> Similarly, the other popular machine learning model, ANN, also been implemented for ambient ozone simulation.</w:t>
      </w:r>
      <w:r w:rsidRPr="00D128E7">
        <w:rPr>
          <w:rFonts w:ascii="Times New Roman" w:hAnsi="Times New Roman" w:cs="Times New Roman"/>
          <w:sz w:val="24"/>
          <w:szCs w:val="24"/>
        </w:rPr>
        <w:t xml:space="preserve"> Di et al. (2017a) established </w:t>
      </w:r>
      <w:r>
        <w:rPr>
          <w:rFonts w:ascii="Times New Roman" w:hAnsi="Times New Roman" w:cs="Times New Roman"/>
          <w:sz w:val="24"/>
          <w:szCs w:val="24"/>
        </w:rPr>
        <w:t xml:space="preserve">a </w:t>
      </w:r>
      <w:r w:rsidRPr="00D128E7">
        <w:rPr>
          <w:rFonts w:ascii="Times New Roman" w:hAnsi="Times New Roman" w:cs="Times New Roman"/>
          <w:sz w:val="24"/>
          <w:szCs w:val="24"/>
        </w:rPr>
        <w:t>convolutional neural network</w:t>
      </w:r>
      <w:r>
        <w:rPr>
          <w:rFonts w:ascii="Times New Roman" w:hAnsi="Times New Roman" w:cs="Times New Roman"/>
          <w:sz w:val="24"/>
          <w:szCs w:val="24"/>
        </w:rPr>
        <w:t xml:space="preserve"> </w:t>
      </w:r>
      <w:r w:rsidRPr="00D128E7">
        <w:rPr>
          <w:rFonts w:ascii="Times New Roman" w:hAnsi="Times New Roman" w:cs="Times New Roman"/>
          <w:sz w:val="24"/>
          <w:szCs w:val="24"/>
        </w:rPr>
        <w:t xml:space="preserve">model </w:t>
      </w:r>
      <w:r>
        <w:rPr>
          <w:rFonts w:ascii="Times New Roman" w:hAnsi="Times New Roman" w:cs="Times New Roman"/>
          <w:sz w:val="24"/>
          <w:szCs w:val="24"/>
        </w:rPr>
        <w:t>that considered m</w:t>
      </w:r>
      <w:r w:rsidRPr="002D6A10">
        <w:rPr>
          <w:rFonts w:ascii="Times New Roman" w:hAnsi="Times New Roman" w:cs="Times New Roman"/>
          <w:sz w:val="24"/>
          <w:szCs w:val="24"/>
        </w:rPr>
        <w:t>ulti</w:t>
      </w:r>
      <w:r>
        <w:rPr>
          <w:rFonts w:ascii="Times New Roman" w:hAnsi="Times New Roman" w:cs="Times New Roman"/>
          <w:sz w:val="24"/>
          <w:szCs w:val="24"/>
        </w:rPr>
        <w:t>-</w:t>
      </w:r>
      <w:r w:rsidRPr="002D6A10">
        <w:rPr>
          <w:rFonts w:ascii="Times New Roman" w:hAnsi="Times New Roman" w:cs="Times New Roman"/>
          <w:sz w:val="24"/>
          <w:szCs w:val="24"/>
        </w:rPr>
        <w:t xml:space="preserve">source </w:t>
      </w:r>
      <w:r>
        <w:rPr>
          <w:rFonts w:ascii="Times New Roman" w:hAnsi="Times New Roman" w:cs="Times New Roman" w:hint="eastAsia"/>
          <w:sz w:val="24"/>
          <w:szCs w:val="24"/>
        </w:rPr>
        <w:t>d</w:t>
      </w:r>
      <w:r w:rsidRPr="002D6A10">
        <w:rPr>
          <w:rFonts w:ascii="Times New Roman" w:hAnsi="Times New Roman" w:cs="Times New Roman"/>
          <w:sz w:val="24"/>
          <w:szCs w:val="24"/>
        </w:rPr>
        <w:t>ata</w:t>
      </w:r>
      <w:r>
        <w:rPr>
          <w:rFonts w:ascii="Times New Roman" w:hAnsi="Times New Roman" w:cs="Times New Roman"/>
          <w:sz w:val="24"/>
          <w:szCs w:val="24"/>
        </w:rPr>
        <w:t>set</w:t>
      </w:r>
      <w:r w:rsidR="005E30BA">
        <w:rPr>
          <w:rFonts w:ascii="Times New Roman" w:hAnsi="Times New Roman" w:cs="Times New Roman"/>
          <w:sz w:val="24"/>
          <w:szCs w:val="24"/>
        </w:rPr>
        <w:t>s</w:t>
      </w:r>
      <w:r>
        <w:rPr>
          <w:rFonts w:ascii="Times New Roman" w:hAnsi="Times New Roman" w:cs="Times New Roman"/>
          <w:sz w:val="24"/>
          <w:szCs w:val="24"/>
        </w:rPr>
        <w:t xml:space="preserve"> to simulate the ambient ozone exposure </w:t>
      </w:r>
      <w:r w:rsidRPr="002D6A10">
        <w:rPr>
          <w:rFonts w:ascii="Times New Roman" w:hAnsi="Times New Roman" w:cs="Times New Roman"/>
          <w:sz w:val="24"/>
          <w:szCs w:val="24"/>
        </w:rPr>
        <w:t>in the United States from 2000 to 2012.</w:t>
      </w:r>
      <w:r>
        <w:rPr>
          <w:rFonts w:ascii="Times New Roman" w:hAnsi="Times New Roman" w:cs="Times New Roman"/>
          <w:sz w:val="24"/>
          <w:szCs w:val="24"/>
        </w:rPr>
        <w:t xml:space="preserve"> The </w:t>
      </w:r>
      <w:r w:rsidRPr="002D6A10">
        <w:rPr>
          <w:rFonts w:ascii="Times New Roman" w:hAnsi="Times New Roman" w:cs="Times New Roman"/>
          <w:sz w:val="24"/>
          <w:szCs w:val="24"/>
        </w:rPr>
        <w:t>Cross-validated R</w:t>
      </w:r>
      <w:r w:rsidRPr="002D6A10">
        <w:rPr>
          <w:rFonts w:ascii="Times New Roman" w:hAnsi="Times New Roman" w:cs="Times New Roman"/>
          <w:sz w:val="24"/>
          <w:szCs w:val="24"/>
          <w:vertAlign w:val="superscript"/>
        </w:rPr>
        <w:t>2</w:t>
      </w:r>
      <w:r w:rsidRPr="002D6A10">
        <w:rPr>
          <w:rFonts w:ascii="Times New Roman" w:hAnsi="Times New Roman" w:cs="Times New Roman"/>
          <w:sz w:val="24"/>
          <w:szCs w:val="24"/>
        </w:rPr>
        <w:t xml:space="preserve"> on</w:t>
      </w:r>
      <w:r>
        <w:rPr>
          <w:rFonts w:ascii="Times New Roman" w:hAnsi="Times New Roman" w:cs="Times New Roman" w:hint="eastAsia"/>
          <w:sz w:val="24"/>
          <w:szCs w:val="24"/>
        </w:rPr>
        <w:t xml:space="preserve"> </w:t>
      </w:r>
      <w:r w:rsidRPr="002D6A10">
        <w:rPr>
          <w:rFonts w:ascii="Times New Roman" w:hAnsi="Times New Roman" w:cs="Times New Roman"/>
          <w:sz w:val="24"/>
          <w:szCs w:val="24"/>
        </w:rPr>
        <w:t xml:space="preserve">the </w:t>
      </w:r>
      <w:r>
        <w:rPr>
          <w:rFonts w:ascii="Times New Roman" w:hAnsi="Times New Roman" w:cs="Times New Roman"/>
          <w:sz w:val="24"/>
          <w:szCs w:val="24"/>
        </w:rPr>
        <w:t xml:space="preserve">testing </w:t>
      </w:r>
      <w:r w:rsidRPr="002D6A10">
        <w:rPr>
          <w:rFonts w:ascii="Times New Roman" w:hAnsi="Times New Roman" w:cs="Times New Roman"/>
          <w:sz w:val="24"/>
          <w:szCs w:val="24"/>
        </w:rPr>
        <w:t>monitoring sites ranged from 0.74 to 0.80</w:t>
      </w:r>
      <w:r>
        <w:rPr>
          <w:rFonts w:ascii="Times New Roman" w:hAnsi="Times New Roman" w:cs="Times New Roman"/>
          <w:sz w:val="24"/>
          <w:szCs w:val="24"/>
        </w:rPr>
        <w:t>. Though ML models performed well in ozone simulation, f</w:t>
      </w:r>
      <w:r w:rsidRPr="00A71369">
        <w:rPr>
          <w:rFonts w:ascii="Times New Roman" w:hAnsi="Times New Roman" w:cs="Times New Roman"/>
          <w:sz w:val="24"/>
          <w:szCs w:val="24"/>
        </w:rPr>
        <w:t xml:space="preserve">ew studies combine </w:t>
      </w:r>
      <w:commentRangeStart w:id="17"/>
      <w:r w:rsidRPr="00A71369">
        <w:rPr>
          <w:rFonts w:ascii="Times New Roman" w:hAnsi="Times New Roman" w:cs="Times New Roman"/>
          <w:sz w:val="24"/>
          <w:szCs w:val="24"/>
        </w:rPr>
        <w:t>multi-source</w:t>
      </w:r>
      <w:commentRangeEnd w:id="17"/>
      <w:r w:rsidR="007D3F93">
        <w:rPr>
          <w:rStyle w:val="a6"/>
        </w:rPr>
        <w:commentReference w:id="17"/>
      </w:r>
      <w:r w:rsidRPr="00A71369">
        <w:rPr>
          <w:rFonts w:ascii="Times New Roman" w:hAnsi="Times New Roman" w:cs="Times New Roman"/>
          <w:sz w:val="24"/>
          <w:szCs w:val="24"/>
        </w:rPr>
        <w:t xml:space="preserve"> data</w:t>
      </w:r>
      <w:ins w:id="18" w:author="p877" w:date="2022-03-08T17:19:00Z">
        <w:r w:rsidR="00BF5719">
          <w:rPr>
            <w:rFonts w:ascii="Times New Roman" w:hAnsi="Times New Roman" w:cs="Times New Roman"/>
            <w:sz w:val="24"/>
            <w:szCs w:val="24"/>
          </w:rPr>
          <w:t>,</w:t>
        </w:r>
      </w:ins>
      <w:ins w:id="19" w:author="p877" w:date="2022-03-08T17:18:00Z">
        <w:r w:rsidR="00BF5719">
          <w:rPr>
            <w:rFonts w:ascii="Times New Roman" w:hAnsi="Times New Roman" w:cs="Times New Roman"/>
            <w:sz w:val="24"/>
            <w:szCs w:val="24"/>
          </w:rPr>
          <w:t xml:space="preserve"> </w:t>
        </w:r>
        <w:r w:rsidR="00BF5719">
          <w:rPr>
            <w:rFonts w:ascii="Times New Roman" w:hAnsi="Times New Roman" w:cs="Times New Roman" w:hint="eastAsia"/>
            <w:sz w:val="24"/>
            <w:szCs w:val="24"/>
          </w:rPr>
          <w:t>in</w:t>
        </w:r>
        <w:r w:rsidR="00BF5719">
          <w:rPr>
            <w:rFonts w:ascii="Times New Roman" w:hAnsi="Times New Roman" w:cs="Times New Roman"/>
            <w:sz w:val="24"/>
            <w:szCs w:val="24"/>
          </w:rPr>
          <w:t>cluding both emission inventories and re</w:t>
        </w:r>
      </w:ins>
      <w:ins w:id="20" w:author="p877" w:date="2022-03-08T17:19:00Z">
        <w:r w:rsidR="00BF5719">
          <w:rPr>
            <w:rFonts w:ascii="Times New Roman" w:hAnsi="Times New Roman" w:cs="Times New Roman"/>
            <w:sz w:val="24"/>
            <w:szCs w:val="24"/>
          </w:rPr>
          <w:t>ana</w:t>
        </w:r>
      </w:ins>
      <w:ins w:id="21" w:author="p877" w:date="2022-03-08T17:18:00Z">
        <w:r w:rsidR="00BF5719">
          <w:rPr>
            <w:rFonts w:ascii="Times New Roman" w:hAnsi="Times New Roman" w:cs="Times New Roman"/>
            <w:sz w:val="24"/>
            <w:szCs w:val="24"/>
          </w:rPr>
          <w:t>ly</w:t>
        </w:r>
      </w:ins>
      <w:ins w:id="22" w:author="p877" w:date="2022-03-08T17:19:00Z">
        <w:r w:rsidR="00BF5719">
          <w:rPr>
            <w:rFonts w:ascii="Times New Roman" w:hAnsi="Times New Roman" w:cs="Times New Roman"/>
            <w:sz w:val="24"/>
            <w:szCs w:val="24"/>
          </w:rPr>
          <w:t>z</w:t>
        </w:r>
      </w:ins>
      <w:ins w:id="23" w:author="p877" w:date="2022-03-08T17:18:00Z">
        <w:r w:rsidR="00BF5719">
          <w:rPr>
            <w:rFonts w:ascii="Times New Roman" w:hAnsi="Times New Roman" w:cs="Times New Roman"/>
            <w:sz w:val="24"/>
            <w:szCs w:val="24"/>
          </w:rPr>
          <w:t xml:space="preserve">ed meteorological </w:t>
        </w:r>
      </w:ins>
      <w:ins w:id="24" w:author="p877" w:date="2022-03-08T17:19:00Z">
        <w:r w:rsidR="00BF5719">
          <w:rPr>
            <w:rFonts w:ascii="Times New Roman" w:hAnsi="Times New Roman" w:cs="Times New Roman"/>
            <w:sz w:val="24"/>
            <w:szCs w:val="24"/>
          </w:rPr>
          <w:t>variables</w:t>
        </w:r>
      </w:ins>
      <w:r w:rsidRPr="00A71369">
        <w:rPr>
          <w:rFonts w:ascii="Times New Roman" w:hAnsi="Times New Roman" w:cs="Times New Roman"/>
          <w:sz w:val="24"/>
          <w:szCs w:val="24"/>
        </w:rPr>
        <w:t xml:space="preserve"> to predict </w:t>
      </w:r>
      <w:r w:rsidR="005E30BA">
        <w:rPr>
          <w:rFonts w:ascii="Times New Roman" w:hAnsi="Times New Roman" w:cs="Times New Roman"/>
          <w:sz w:val="24"/>
          <w:szCs w:val="24"/>
        </w:rPr>
        <w:t xml:space="preserve">surface </w:t>
      </w:r>
      <w:r w:rsidRPr="00A71369">
        <w:rPr>
          <w:rFonts w:ascii="Times New Roman" w:hAnsi="Times New Roman" w:cs="Times New Roman"/>
          <w:sz w:val="24"/>
          <w:szCs w:val="24"/>
        </w:rPr>
        <w:t>ozone in different SSPs scenarios.</w:t>
      </w:r>
      <w:r>
        <w:rPr>
          <w:rFonts w:ascii="Times New Roman" w:hAnsi="Times New Roman" w:cs="Times New Roman"/>
          <w:sz w:val="24"/>
          <w:szCs w:val="24"/>
        </w:rPr>
        <w:t xml:space="preserve"> These research results indicate that ML models perform well in both past times ambient </w:t>
      </w:r>
      <w:r w:rsidRPr="008929C3">
        <w:rPr>
          <w:rFonts w:ascii="Times New Roman" w:hAnsi="Times New Roman" w:cs="Times New Roman"/>
          <w:sz w:val="24"/>
          <w:szCs w:val="24"/>
        </w:rPr>
        <w:t xml:space="preserve">ozone spatiotemporal variability </w:t>
      </w:r>
      <w:r>
        <w:rPr>
          <w:rFonts w:ascii="Times New Roman" w:hAnsi="Times New Roman" w:cs="Times New Roman"/>
          <w:sz w:val="24"/>
          <w:szCs w:val="24"/>
        </w:rPr>
        <w:t xml:space="preserve">simulation </w:t>
      </w:r>
      <w:r w:rsidRPr="008929C3">
        <w:rPr>
          <w:rFonts w:ascii="Times New Roman" w:hAnsi="Times New Roman" w:cs="Times New Roman"/>
          <w:sz w:val="24"/>
          <w:szCs w:val="24"/>
        </w:rPr>
        <w:t>and spatial interpolation simulation</w:t>
      </w:r>
      <w:r>
        <w:rPr>
          <w:rFonts w:ascii="Times New Roman" w:hAnsi="Times New Roman" w:cs="Times New Roman"/>
          <w:sz w:val="24"/>
          <w:szCs w:val="24"/>
        </w:rPr>
        <w:t>. Therefore,</w:t>
      </w:r>
      <w:r w:rsidRPr="008929C3">
        <w:rPr>
          <w:rFonts w:ascii="Times New Roman" w:hAnsi="Times New Roman" w:cs="Times New Roman"/>
          <w:sz w:val="24"/>
          <w:szCs w:val="24"/>
        </w:rPr>
        <w:t xml:space="preserve"> </w:t>
      </w:r>
      <w:r>
        <w:rPr>
          <w:rFonts w:ascii="Times New Roman" w:hAnsi="Times New Roman" w:cs="Times New Roman"/>
          <w:sz w:val="24"/>
          <w:szCs w:val="24"/>
        </w:rPr>
        <w:t>applying ML</w:t>
      </w:r>
      <w:r w:rsidRPr="008929C3">
        <w:rPr>
          <w:rFonts w:ascii="Times New Roman" w:hAnsi="Times New Roman" w:cs="Times New Roman"/>
          <w:sz w:val="24"/>
          <w:szCs w:val="24"/>
        </w:rPr>
        <w:t xml:space="preserve"> model</w:t>
      </w:r>
      <w:r>
        <w:rPr>
          <w:rFonts w:ascii="Times New Roman" w:hAnsi="Times New Roman" w:cs="Times New Roman"/>
          <w:sz w:val="24"/>
          <w:szCs w:val="24"/>
        </w:rPr>
        <w:t>s</w:t>
      </w:r>
      <w:r w:rsidRPr="008929C3">
        <w:rPr>
          <w:rFonts w:ascii="Times New Roman" w:hAnsi="Times New Roman" w:cs="Times New Roman"/>
          <w:sz w:val="24"/>
          <w:szCs w:val="24"/>
        </w:rPr>
        <w:t xml:space="preserve"> to predict ozone concentration </w:t>
      </w:r>
      <w:r>
        <w:rPr>
          <w:rFonts w:ascii="Times New Roman" w:hAnsi="Times New Roman" w:cs="Times New Roman"/>
          <w:sz w:val="24"/>
          <w:szCs w:val="24"/>
        </w:rPr>
        <w:t xml:space="preserve">under different SSPs and to quantify </w:t>
      </w:r>
      <w:r w:rsidRPr="008929C3">
        <w:rPr>
          <w:rFonts w:ascii="Times New Roman" w:hAnsi="Times New Roman" w:cs="Times New Roman"/>
          <w:sz w:val="24"/>
          <w:szCs w:val="24"/>
        </w:rPr>
        <w:t xml:space="preserve">the contribution of </w:t>
      </w:r>
      <w:r>
        <w:rPr>
          <w:rFonts w:ascii="Times New Roman" w:hAnsi="Times New Roman" w:cs="Times New Roman"/>
          <w:sz w:val="24"/>
          <w:szCs w:val="24"/>
        </w:rPr>
        <w:t xml:space="preserve">meteorological factors might </w:t>
      </w:r>
      <w:r w:rsidRPr="008929C3">
        <w:rPr>
          <w:rFonts w:ascii="Times New Roman" w:hAnsi="Times New Roman" w:cs="Times New Roman"/>
          <w:sz w:val="24"/>
          <w:szCs w:val="24"/>
        </w:rPr>
        <w:t>improve the</w:t>
      </w:r>
      <w:r>
        <w:rPr>
          <w:rFonts w:ascii="Times New Roman" w:hAnsi="Times New Roman" w:cs="Times New Roman"/>
          <w:sz w:val="24"/>
          <w:szCs w:val="24"/>
        </w:rPr>
        <w:t xml:space="preserve"> ambient ozone s</w:t>
      </w:r>
      <w:r w:rsidRPr="008929C3">
        <w:rPr>
          <w:rFonts w:ascii="Times New Roman" w:hAnsi="Times New Roman" w:cs="Times New Roman"/>
          <w:sz w:val="24"/>
          <w:szCs w:val="24"/>
        </w:rPr>
        <w:t xml:space="preserve">patiotemporal </w:t>
      </w:r>
      <w:r>
        <w:rPr>
          <w:rFonts w:ascii="Times New Roman" w:hAnsi="Times New Roman" w:cs="Times New Roman"/>
          <w:sz w:val="24"/>
          <w:szCs w:val="24"/>
        </w:rPr>
        <w:t xml:space="preserve">distribution forecast </w:t>
      </w:r>
      <w:r w:rsidRPr="008929C3">
        <w:rPr>
          <w:rFonts w:ascii="Times New Roman" w:hAnsi="Times New Roman" w:cs="Times New Roman"/>
          <w:sz w:val="24"/>
          <w:szCs w:val="24"/>
        </w:rPr>
        <w:t>accuracy</w:t>
      </w:r>
      <w:r>
        <w:rPr>
          <w:rFonts w:ascii="Times New Roman" w:hAnsi="Times New Roman" w:cs="Times New Roman"/>
          <w:sz w:val="24"/>
          <w:szCs w:val="24"/>
        </w:rPr>
        <w:t>, helping to reduce exposure risks</w:t>
      </w:r>
      <w:r w:rsidRPr="008929C3">
        <w:rPr>
          <w:rFonts w:ascii="Times New Roman" w:hAnsi="Times New Roman" w:cs="Times New Roman"/>
          <w:sz w:val="24"/>
          <w:szCs w:val="24"/>
        </w:rPr>
        <w:t>.</w:t>
      </w:r>
    </w:p>
    <w:p w14:paraId="1A0C7717" w14:textId="77777777" w:rsidR="0046384C" w:rsidRPr="00885960" w:rsidRDefault="0046384C" w:rsidP="00DD415B">
      <w:pPr>
        <w:pStyle w:val="1"/>
        <w:spacing w:line="360" w:lineRule="auto"/>
      </w:pPr>
      <w:r w:rsidRPr="00107A8F">
        <w:t>Research question</w:t>
      </w:r>
      <w:r>
        <w:t>s</w:t>
      </w:r>
    </w:p>
    <w:p w14:paraId="6B416B78" w14:textId="7C9EE7AF" w:rsidR="0046384C" w:rsidRDefault="005E30BA" w:rsidP="00DD415B">
      <w:pPr>
        <w:pStyle w:val="a3"/>
        <w:numPr>
          <w:ilvl w:val="0"/>
          <w:numId w:val="3"/>
        </w:numPr>
        <w:spacing w:line="360" w:lineRule="auto"/>
        <w:ind w:firstLineChars="0"/>
        <w:rPr>
          <w:rFonts w:ascii="Times New Roman" w:hAnsi="Times New Roman" w:cs="Times New Roman"/>
          <w:sz w:val="24"/>
          <w:szCs w:val="24"/>
        </w:rPr>
      </w:pPr>
      <w:commentRangeStart w:id="25"/>
      <w:r>
        <w:rPr>
          <w:rFonts w:ascii="Times New Roman" w:hAnsi="Times New Roman" w:cs="Times New Roman"/>
          <w:sz w:val="24"/>
          <w:szCs w:val="24"/>
        </w:rPr>
        <w:t xml:space="preserve">Could </w:t>
      </w:r>
      <w:r w:rsidR="0046384C">
        <w:rPr>
          <w:rFonts w:ascii="Times New Roman" w:hAnsi="Times New Roman" w:cs="Times New Roman"/>
          <w:sz w:val="24"/>
          <w:szCs w:val="24"/>
        </w:rPr>
        <w:t xml:space="preserve">ML models </w:t>
      </w:r>
      <w:r w:rsidR="0046384C" w:rsidRPr="00EE77FA">
        <w:rPr>
          <w:rFonts w:ascii="Times New Roman" w:hAnsi="Times New Roman" w:cs="Times New Roman"/>
          <w:sz w:val="24"/>
          <w:szCs w:val="24"/>
        </w:rPr>
        <w:t xml:space="preserve">effectively predict ozone concentrations in different </w:t>
      </w:r>
      <w:r>
        <w:rPr>
          <w:rFonts w:ascii="Times New Roman" w:hAnsi="Times New Roman" w:cs="Times New Roman"/>
          <w:sz w:val="24"/>
          <w:szCs w:val="24"/>
        </w:rPr>
        <w:t xml:space="preserve">SSP </w:t>
      </w:r>
      <w:r w:rsidR="0046384C" w:rsidRPr="00EE77FA">
        <w:rPr>
          <w:rFonts w:ascii="Times New Roman" w:hAnsi="Times New Roman" w:cs="Times New Roman"/>
          <w:sz w:val="24"/>
          <w:szCs w:val="24"/>
        </w:rPr>
        <w:t>scenarios?</w:t>
      </w:r>
      <w:r>
        <w:rPr>
          <w:rFonts w:ascii="Times New Roman" w:hAnsi="Times New Roman" w:cs="Times New Roman"/>
          <w:sz w:val="24"/>
          <w:szCs w:val="24"/>
        </w:rPr>
        <w:t xml:space="preserve"> Could </w:t>
      </w:r>
      <w:r w:rsidR="0046384C">
        <w:rPr>
          <w:rFonts w:ascii="Times New Roman" w:hAnsi="Times New Roman" w:cs="Times New Roman"/>
          <w:sz w:val="24"/>
          <w:szCs w:val="24"/>
        </w:rPr>
        <w:t xml:space="preserve">ML models </w:t>
      </w:r>
      <w:r w:rsidR="0046384C" w:rsidRPr="00885960">
        <w:rPr>
          <w:rFonts w:ascii="Times New Roman" w:hAnsi="Times New Roman" w:cs="Times New Roman"/>
          <w:sz w:val="24"/>
          <w:szCs w:val="24"/>
        </w:rPr>
        <w:t xml:space="preserve">perform </w:t>
      </w:r>
      <w:r w:rsidR="0046384C">
        <w:rPr>
          <w:rFonts w:ascii="Times New Roman" w:hAnsi="Times New Roman" w:cs="Times New Roman"/>
          <w:sz w:val="24"/>
          <w:szCs w:val="24"/>
        </w:rPr>
        <w:t xml:space="preserve">better </w:t>
      </w:r>
      <w:r w:rsidR="0046384C" w:rsidRPr="00885960">
        <w:rPr>
          <w:rFonts w:ascii="Times New Roman" w:hAnsi="Times New Roman" w:cs="Times New Roman"/>
          <w:sz w:val="24"/>
          <w:szCs w:val="24"/>
        </w:rPr>
        <w:t>than traditional chemical transport models</w:t>
      </w:r>
      <w:r w:rsidR="0046384C">
        <w:rPr>
          <w:rFonts w:ascii="Times New Roman" w:hAnsi="Times New Roman" w:cs="Times New Roman"/>
          <w:sz w:val="24"/>
          <w:szCs w:val="24"/>
        </w:rPr>
        <w:t>?</w:t>
      </w:r>
      <w:commentRangeEnd w:id="25"/>
      <w:r w:rsidR="00ED11C4">
        <w:rPr>
          <w:rStyle w:val="a6"/>
        </w:rPr>
        <w:commentReference w:id="25"/>
      </w:r>
    </w:p>
    <w:p w14:paraId="47C4CAB0" w14:textId="599592B6" w:rsidR="0046384C" w:rsidRPr="009E2A83" w:rsidRDefault="0046384C" w:rsidP="00DD415B">
      <w:pPr>
        <w:pStyle w:val="a3"/>
        <w:numPr>
          <w:ilvl w:val="0"/>
          <w:numId w:val="3"/>
        </w:numPr>
        <w:spacing w:line="360" w:lineRule="auto"/>
        <w:ind w:firstLineChars="0"/>
        <w:rPr>
          <w:rFonts w:ascii="Times New Roman" w:hAnsi="Times New Roman" w:cs="Times New Roman"/>
          <w:sz w:val="24"/>
          <w:szCs w:val="24"/>
        </w:rPr>
      </w:pPr>
      <w:r w:rsidRPr="009E2A83">
        <w:rPr>
          <w:rFonts w:ascii="Times New Roman" w:hAnsi="Times New Roman" w:cs="Times New Roman"/>
          <w:sz w:val="24"/>
          <w:szCs w:val="24"/>
        </w:rPr>
        <w:t xml:space="preserve">How </w:t>
      </w:r>
      <w:r w:rsidR="005E30BA">
        <w:rPr>
          <w:rFonts w:ascii="Times New Roman" w:hAnsi="Times New Roman" w:cs="Times New Roman"/>
          <w:sz w:val="24"/>
          <w:szCs w:val="24"/>
        </w:rPr>
        <w:t xml:space="preserve">will future </w:t>
      </w:r>
      <w:r w:rsidRPr="009E2A83">
        <w:rPr>
          <w:rFonts w:ascii="Times New Roman" w:hAnsi="Times New Roman" w:cs="Times New Roman"/>
          <w:sz w:val="24"/>
          <w:szCs w:val="24"/>
        </w:rPr>
        <w:t>meteorological conditions and emissions contribute to surface ozone trend under different SSPs?</w:t>
      </w:r>
    </w:p>
    <w:p w14:paraId="63A09196" w14:textId="77777777" w:rsidR="0046384C" w:rsidRPr="00107A8F" w:rsidRDefault="0046384C" w:rsidP="00DD415B">
      <w:pPr>
        <w:pStyle w:val="1"/>
        <w:spacing w:line="360" w:lineRule="auto"/>
      </w:pPr>
      <w:r w:rsidRPr="00107A8F">
        <w:lastRenderedPageBreak/>
        <w:t>Research aim</w:t>
      </w:r>
      <w:r>
        <w:t>s</w:t>
      </w:r>
    </w:p>
    <w:p w14:paraId="21FE048E" w14:textId="77777777" w:rsidR="0046384C" w:rsidRDefault="0046384C" w:rsidP="00DD415B">
      <w:pPr>
        <w:pStyle w:val="a3"/>
        <w:spacing w:line="360" w:lineRule="auto"/>
        <w:ind w:firstLineChars="0" w:firstLine="0"/>
        <w:rPr>
          <w:rFonts w:ascii="Times New Roman" w:hAnsi="Times New Roman" w:cs="Times New Roman"/>
          <w:sz w:val="24"/>
          <w:szCs w:val="24"/>
        </w:rPr>
      </w:pPr>
      <w:commentRangeStart w:id="26"/>
      <w:r>
        <w:rPr>
          <w:rFonts w:ascii="Times New Roman" w:hAnsi="Times New Roman" w:cs="Times New Roman"/>
          <w:sz w:val="24"/>
          <w:szCs w:val="24"/>
        </w:rPr>
        <w:t xml:space="preserve">1. </w:t>
      </w:r>
      <w:r w:rsidRPr="007D254F">
        <w:rPr>
          <w:rFonts w:ascii="Times New Roman" w:hAnsi="Times New Roman" w:cs="Times New Roman"/>
          <w:sz w:val="24"/>
          <w:szCs w:val="24"/>
        </w:rPr>
        <w:t xml:space="preserve">To predict daily surface ozone concentration </w:t>
      </w:r>
      <w:r>
        <w:rPr>
          <w:rFonts w:ascii="Times New Roman" w:hAnsi="Times New Roman" w:cs="Times New Roman"/>
          <w:sz w:val="24"/>
          <w:szCs w:val="24"/>
        </w:rPr>
        <w:t>under different SSPs scenarios from 2020 to 2060</w:t>
      </w:r>
      <w:r w:rsidRPr="007D254F">
        <w:rPr>
          <w:rFonts w:ascii="Times New Roman" w:hAnsi="Times New Roman" w:cs="Times New Roman"/>
          <w:sz w:val="24"/>
          <w:szCs w:val="24"/>
        </w:rPr>
        <w:t>.</w:t>
      </w:r>
      <w:commentRangeEnd w:id="26"/>
      <w:r w:rsidR="00ED11C4">
        <w:rPr>
          <w:rStyle w:val="a6"/>
        </w:rPr>
        <w:commentReference w:id="26"/>
      </w:r>
    </w:p>
    <w:p w14:paraId="290185FE" w14:textId="77777777" w:rsidR="0046384C" w:rsidRPr="00885960" w:rsidRDefault="0046384C" w:rsidP="00DD415B">
      <w:pPr>
        <w:pStyle w:val="a3"/>
        <w:spacing w:line="360" w:lineRule="auto"/>
        <w:ind w:firstLineChars="0" w:firstLine="0"/>
        <w:rPr>
          <w:rFonts w:ascii="Times New Roman" w:hAnsi="Times New Roman" w:cs="Times New Roman"/>
          <w:sz w:val="24"/>
          <w:szCs w:val="24"/>
        </w:rPr>
      </w:pPr>
      <w:r>
        <w:rPr>
          <w:rFonts w:ascii="Times New Roman" w:hAnsi="Times New Roman" w:cs="Times New Roman"/>
          <w:sz w:val="24"/>
          <w:szCs w:val="24"/>
        </w:rPr>
        <w:t xml:space="preserve">2. </w:t>
      </w:r>
      <w:r w:rsidRPr="00885960">
        <w:rPr>
          <w:rFonts w:ascii="Times New Roman" w:hAnsi="Times New Roman" w:cs="Times New Roman"/>
          <w:sz w:val="24"/>
          <w:szCs w:val="24"/>
        </w:rPr>
        <w:t>To quantify the impact of future climate and meteorology to surface ozone along with different SSPs emission scenarios.</w:t>
      </w:r>
    </w:p>
    <w:p w14:paraId="3A7E22E9" w14:textId="77777777" w:rsidR="0046384C" w:rsidRPr="00107A8F" w:rsidRDefault="0046384C" w:rsidP="00DD415B">
      <w:pPr>
        <w:pStyle w:val="1"/>
        <w:spacing w:line="360" w:lineRule="auto"/>
      </w:pPr>
      <w:r w:rsidRPr="00107A8F">
        <w:t>Data and Methods</w:t>
      </w:r>
    </w:p>
    <w:p w14:paraId="140E22FB" w14:textId="34CEBC7C" w:rsidR="0046384C" w:rsidRDefault="0046384C" w:rsidP="00DD415B">
      <w:pPr>
        <w:spacing w:line="360" w:lineRule="auto"/>
        <w:rPr>
          <w:rFonts w:ascii="Times New Roman" w:hAnsi="Times New Roman" w:cs="Times New Roman"/>
          <w:sz w:val="24"/>
          <w:szCs w:val="24"/>
        </w:rPr>
      </w:pPr>
      <w:r w:rsidRPr="00EE77FA">
        <w:rPr>
          <w:rFonts w:ascii="Times New Roman" w:hAnsi="Times New Roman" w:cs="Times New Roman"/>
          <w:sz w:val="24"/>
          <w:szCs w:val="24"/>
        </w:rPr>
        <w:t xml:space="preserve">The </w:t>
      </w:r>
      <w:r w:rsidR="005E30BA">
        <w:rPr>
          <w:rFonts w:ascii="Times New Roman" w:hAnsi="Times New Roman" w:cs="Times New Roman"/>
          <w:sz w:val="24"/>
          <w:szCs w:val="24"/>
        </w:rPr>
        <w:t xml:space="preserve">feature </w:t>
      </w:r>
      <w:r w:rsidRPr="00EE77FA">
        <w:rPr>
          <w:rFonts w:ascii="Times New Roman" w:hAnsi="Times New Roman" w:cs="Times New Roman"/>
          <w:sz w:val="24"/>
          <w:szCs w:val="24"/>
        </w:rPr>
        <w:t>variables included in ML models are determined based on previous simulation studies as well as data availability</w:t>
      </w:r>
      <w:r>
        <w:rPr>
          <w:rFonts w:ascii="Times New Roman" w:hAnsi="Times New Roman" w:cs="Times New Roman"/>
          <w:sz w:val="24"/>
          <w:szCs w:val="24"/>
        </w:rPr>
        <w:t xml:space="preserve"> (Ma, et al., 2020)</w:t>
      </w:r>
      <w:r w:rsidRPr="00EE77FA">
        <w:rPr>
          <w:rFonts w:ascii="Times New Roman" w:hAnsi="Times New Roman" w:cs="Times New Roman"/>
          <w:sz w:val="24"/>
          <w:szCs w:val="24"/>
        </w:rPr>
        <w:t>. Figure</w:t>
      </w:r>
      <w:r>
        <w:rPr>
          <w:rFonts w:ascii="Times New Roman" w:hAnsi="Times New Roman" w:cs="Times New Roman"/>
          <w:sz w:val="24"/>
          <w:szCs w:val="24"/>
        </w:rPr>
        <w:t>.</w:t>
      </w:r>
      <w:r w:rsidRPr="00EE77FA">
        <w:rPr>
          <w:rFonts w:ascii="Times New Roman" w:hAnsi="Times New Roman" w:cs="Times New Roman"/>
          <w:sz w:val="24"/>
          <w:szCs w:val="24"/>
        </w:rPr>
        <w:t xml:space="preserve"> 1 </w:t>
      </w:r>
      <w:r>
        <w:rPr>
          <w:rFonts w:ascii="Times New Roman" w:hAnsi="Times New Roman" w:cs="Times New Roman"/>
          <w:sz w:val="24"/>
          <w:szCs w:val="24"/>
        </w:rPr>
        <w:t xml:space="preserve">illustrates </w:t>
      </w:r>
      <w:r w:rsidRPr="00EE77FA">
        <w:rPr>
          <w:rFonts w:ascii="Times New Roman" w:hAnsi="Times New Roman" w:cs="Times New Roman"/>
          <w:sz w:val="24"/>
          <w:szCs w:val="24"/>
        </w:rPr>
        <w:t>the modeling framework of the ozone</w:t>
      </w:r>
      <w:r w:rsidR="005E30BA">
        <w:rPr>
          <w:rFonts w:ascii="Times New Roman" w:hAnsi="Times New Roman" w:cs="Times New Roman"/>
          <w:sz w:val="24"/>
          <w:szCs w:val="24"/>
        </w:rPr>
        <w:t xml:space="preserve"> simulation</w:t>
      </w:r>
      <w:r w:rsidRPr="00EE77FA">
        <w:rPr>
          <w:rFonts w:ascii="Times New Roman" w:hAnsi="Times New Roman" w:cs="Times New Roman"/>
          <w:sz w:val="24"/>
          <w:szCs w:val="24"/>
        </w:rPr>
        <w:t>, including input data obtained from multiple data sources, processing of the input data,</w:t>
      </w:r>
      <w:r w:rsidR="005E30BA">
        <w:rPr>
          <w:rFonts w:ascii="Times New Roman" w:hAnsi="Times New Roman" w:cs="Times New Roman"/>
          <w:sz w:val="24"/>
          <w:szCs w:val="24"/>
        </w:rPr>
        <w:t xml:space="preserve"> </w:t>
      </w:r>
      <w:r w:rsidRPr="00EE77FA">
        <w:rPr>
          <w:rFonts w:ascii="Times New Roman" w:hAnsi="Times New Roman" w:cs="Times New Roman"/>
          <w:sz w:val="24"/>
          <w:szCs w:val="24"/>
        </w:rPr>
        <w:t>fus</w:t>
      </w:r>
      <w:r w:rsidR="005E30BA">
        <w:rPr>
          <w:rFonts w:ascii="Times New Roman" w:hAnsi="Times New Roman" w:cs="Times New Roman"/>
          <w:sz w:val="24"/>
          <w:szCs w:val="24"/>
        </w:rPr>
        <w:t>ing</w:t>
      </w:r>
      <w:r w:rsidRPr="00EE77FA">
        <w:rPr>
          <w:rFonts w:ascii="Times New Roman" w:hAnsi="Times New Roman" w:cs="Times New Roman"/>
          <w:sz w:val="24"/>
          <w:szCs w:val="24"/>
        </w:rPr>
        <w:t xml:space="preserve"> the multi-source data and generat</w:t>
      </w:r>
      <w:r w:rsidR="005E30BA">
        <w:rPr>
          <w:rFonts w:ascii="Times New Roman" w:hAnsi="Times New Roman" w:cs="Times New Roman"/>
          <w:sz w:val="24"/>
          <w:szCs w:val="24"/>
        </w:rPr>
        <w:t>ing</w:t>
      </w:r>
      <w:r w:rsidR="003D4EC2">
        <w:rPr>
          <w:rFonts w:ascii="Times New Roman" w:hAnsi="Times New Roman" w:cs="Times New Roman"/>
          <w:sz w:val="24"/>
          <w:szCs w:val="24"/>
        </w:rPr>
        <w:t xml:space="preserve"> ozone </w:t>
      </w:r>
      <w:r w:rsidRPr="00EE77FA">
        <w:rPr>
          <w:rFonts w:ascii="Times New Roman" w:hAnsi="Times New Roman" w:cs="Times New Roman"/>
          <w:sz w:val="24"/>
          <w:szCs w:val="24"/>
        </w:rPr>
        <w:t>prediction.</w:t>
      </w:r>
    </w:p>
    <w:p w14:paraId="7D60C4F5" w14:textId="135E6A77" w:rsidR="0046384C" w:rsidRDefault="00982545" w:rsidP="00DD415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B484A9" wp14:editId="1D38A780">
            <wp:extent cx="5640438" cy="2830553"/>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51670" cy="2836190"/>
                    </a:xfrm>
                    <a:prstGeom prst="rect">
                      <a:avLst/>
                    </a:prstGeom>
                    <a:noFill/>
                  </pic:spPr>
                </pic:pic>
              </a:graphicData>
            </a:graphic>
          </wp:inline>
        </w:drawing>
      </w:r>
    </w:p>
    <w:p w14:paraId="0470D9AD" w14:textId="77777777" w:rsidR="0046384C" w:rsidRPr="009E2A83" w:rsidRDefault="0046384C" w:rsidP="00DD415B">
      <w:pPr>
        <w:spacing w:line="360" w:lineRule="auto"/>
        <w:jc w:val="center"/>
        <w:rPr>
          <w:rFonts w:ascii="Times New Roman" w:hAnsi="Times New Roman" w:cs="Times New Roman"/>
          <w:sz w:val="24"/>
          <w:szCs w:val="24"/>
        </w:rPr>
      </w:pPr>
      <w:r w:rsidRPr="007D254F">
        <w:rPr>
          <w:rFonts w:ascii="Times New Roman" w:hAnsi="Times New Roman" w:cs="Times New Roman"/>
          <w:sz w:val="24"/>
          <w:szCs w:val="24"/>
        </w:rPr>
        <w:t>Figure 1 Operational process of the ozone projection.</w:t>
      </w:r>
    </w:p>
    <w:p w14:paraId="785B8043" w14:textId="77777777" w:rsidR="0046384C" w:rsidRPr="007D254F" w:rsidRDefault="0046384C" w:rsidP="00DD415B">
      <w:pPr>
        <w:pStyle w:val="2"/>
        <w:spacing w:line="360" w:lineRule="auto"/>
      </w:pPr>
      <w:commentRangeStart w:id="27"/>
      <w:r>
        <w:rPr>
          <w:rFonts w:hint="eastAsia"/>
        </w:rPr>
        <w:t>O</w:t>
      </w:r>
      <w:r w:rsidRPr="007D254F">
        <w:t xml:space="preserve">zone </w:t>
      </w:r>
      <w:r>
        <w:t xml:space="preserve">monitoring </w:t>
      </w:r>
      <w:r w:rsidRPr="007D254F">
        <w:t>data</w:t>
      </w:r>
      <w:commentRangeEnd w:id="27"/>
      <w:r w:rsidR="00ED11C4">
        <w:rPr>
          <w:rStyle w:val="a6"/>
          <w:rFonts w:asciiTheme="minorHAnsi" w:eastAsiaTheme="minorEastAsia" w:hAnsiTheme="minorHAnsi" w:cstheme="minorBidi"/>
          <w:b w:val="0"/>
          <w:bCs w:val="0"/>
          <w:kern w:val="2"/>
        </w:rPr>
        <w:commentReference w:id="27"/>
      </w:r>
    </w:p>
    <w:p w14:paraId="69546FF1" w14:textId="0F83B297" w:rsidR="0046384C" w:rsidRPr="007D254F" w:rsidRDefault="0046384C" w:rsidP="00DD415B">
      <w:pPr>
        <w:spacing w:line="360" w:lineRule="auto"/>
        <w:rPr>
          <w:rFonts w:ascii="Times New Roman" w:hAnsi="Times New Roman" w:cs="Times New Roman"/>
          <w:sz w:val="24"/>
          <w:szCs w:val="24"/>
        </w:rPr>
      </w:pPr>
      <w:r w:rsidRPr="007D254F">
        <w:rPr>
          <w:rFonts w:ascii="Times New Roman" w:hAnsi="Times New Roman" w:cs="Times New Roman"/>
          <w:sz w:val="24"/>
          <w:szCs w:val="24"/>
        </w:rPr>
        <w:t xml:space="preserve">Hourly ozone monitoring data from 2013 to 2021 is collected from the national air quality monitoring network (http://www.cnemc.cn/) in China, which includes </w:t>
      </w:r>
      <w:r>
        <w:rPr>
          <w:rFonts w:ascii="Cambria Math" w:hAnsi="Cambria Math" w:cs="Cambria Math"/>
          <w:sz w:val="24"/>
          <w:szCs w:val="24"/>
        </w:rPr>
        <w:t xml:space="preserve">more than </w:t>
      </w:r>
      <w:r w:rsidRPr="007D254F">
        <w:rPr>
          <w:rFonts w:ascii="Times New Roman" w:hAnsi="Times New Roman" w:cs="Times New Roman"/>
          <w:sz w:val="24"/>
          <w:szCs w:val="24"/>
        </w:rPr>
        <w:t xml:space="preserve">1600 </w:t>
      </w:r>
      <w:r>
        <w:rPr>
          <w:rFonts w:ascii="Times New Roman" w:hAnsi="Times New Roman" w:cs="Times New Roman"/>
          <w:sz w:val="24"/>
          <w:szCs w:val="24"/>
        </w:rPr>
        <w:t xml:space="preserve">air pollution monitoring </w:t>
      </w:r>
      <w:r w:rsidRPr="007D254F">
        <w:rPr>
          <w:rFonts w:ascii="Times New Roman" w:hAnsi="Times New Roman" w:cs="Times New Roman"/>
          <w:sz w:val="24"/>
          <w:szCs w:val="24"/>
        </w:rPr>
        <w:t>stations over China. And then th</w:t>
      </w:r>
      <w:r w:rsidR="00A94CAE">
        <w:rPr>
          <w:rFonts w:ascii="Times New Roman" w:hAnsi="Times New Roman" w:cs="Times New Roman"/>
          <w:sz w:val="24"/>
          <w:szCs w:val="24"/>
        </w:rPr>
        <w:t>e</w:t>
      </w:r>
      <w:r>
        <w:rPr>
          <w:rFonts w:ascii="Times New Roman" w:hAnsi="Times New Roman" w:cs="Times New Roman"/>
          <w:sz w:val="24"/>
          <w:szCs w:val="24"/>
        </w:rPr>
        <w:t xml:space="preserve"> </w:t>
      </w:r>
      <w:r w:rsidRPr="007D254F">
        <w:rPr>
          <w:rFonts w:ascii="Times New Roman" w:hAnsi="Times New Roman" w:cs="Times New Roman"/>
          <w:sz w:val="24"/>
          <w:szCs w:val="24"/>
        </w:rPr>
        <w:t xml:space="preserve">MDA8 ozone </w:t>
      </w:r>
      <w:r w:rsidRPr="007D254F">
        <w:rPr>
          <w:rFonts w:ascii="Times New Roman" w:hAnsi="Times New Roman" w:cs="Times New Roman"/>
          <w:sz w:val="24"/>
          <w:szCs w:val="24"/>
        </w:rPr>
        <w:lastRenderedPageBreak/>
        <w:t>concentration is calculated.</w:t>
      </w:r>
      <w:r>
        <w:rPr>
          <w:rFonts w:ascii="Times New Roman" w:hAnsi="Times New Roman" w:cs="Times New Roman"/>
          <w:sz w:val="24"/>
          <w:szCs w:val="24"/>
        </w:rPr>
        <w:t xml:space="preserve"> </w:t>
      </w:r>
      <w:r w:rsidRPr="007D254F">
        <w:rPr>
          <w:rFonts w:ascii="Times New Roman" w:hAnsi="Times New Roman" w:cs="Times New Roman"/>
          <w:sz w:val="24"/>
          <w:szCs w:val="24"/>
        </w:rPr>
        <w:t xml:space="preserve">Gridded </w:t>
      </w:r>
      <w:r w:rsidR="00A94CAE">
        <w:rPr>
          <w:rFonts w:ascii="Times New Roman" w:hAnsi="Times New Roman" w:cs="Times New Roman"/>
          <w:sz w:val="24"/>
          <w:szCs w:val="24"/>
        </w:rPr>
        <w:t>O</w:t>
      </w:r>
      <w:r w:rsidR="00A94CAE" w:rsidRPr="00A94CAE">
        <w:rPr>
          <w:rFonts w:ascii="Times New Roman" w:hAnsi="Times New Roman" w:cs="Times New Roman"/>
          <w:sz w:val="24"/>
          <w:szCs w:val="24"/>
          <w:vertAlign w:val="subscript"/>
        </w:rPr>
        <w:t>3</w:t>
      </w:r>
      <w:r w:rsidR="00A94CAE">
        <w:rPr>
          <w:rFonts w:ascii="Times New Roman" w:hAnsi="Times New Roman" w:cs="Times New Roman"/>
          <w:sz w:val="24"/>
          <w:szCs w:val="24"/>
        </w:rPr>
        <w:t xml:space="preserve"> </w:t>
      </w:r>
      <w:r w:rsidRPr="007D254F">
        <w:rPr>
          <w:rFonts w:ascii="Times New Roman" w:hAnsi="Times New Roman" w:cs="Times New Roman"/>
          <w:sz w:val="24"/>
          <w:szCs w:val="24"/>
        </w:rPr>
        <w:t>and PM</w:t>
      </w:r>
      <w:r w:rsidRPr="007D254F">
        <w:rPr>
          <w:rFonts w:ascii="Times New Roman" w:hAnsi="Times New Roman" w:cs="Times New Roman"/>
          <w:sz w:val="24"/>
          <w:szCs w:val="24"/>
          <w:vertAlign w:val="subscript"/>
        </w:rPr>
        <w:t>2.5</w:t>
      </w:r>
      <w:r w:rsidRPr="007D254F">
        <w:rPr>
          <w:rFonts w:ascii="Times New Roman" w:hAnsi="Times New Roman" w:cs="Times New Roman"/>
          <w:sz w:val="24"/>
          <w:szCs w:val="24"/>
        </w:rPr>
        <w:t xml:space="preserve"> concentration data are retrieved from </w:t>
      </w:r>
      <w:r w:rsidRPr="007D254F">
        <w:rPr>
          <w:rFonts w:ascii="Times New Roman" w:hAnsi="Times New Roman" w:cs="Times New Roman"/>
          <w:color w:val="000000"/>
          <w:sz w:val="24"/>
          <w:szCs w:val="24"/>
        </w:rPr>
        <w:t xml:space="preserve">Tracking Air Pollution in China (TAP, </w:t>
      </w:r>
      <w:r w:rsidRPr="007D254F">
        <w:rPr>
          <w:rFonts w:ascii="Times New Roman" w:hAnsi="Times New Roman" w:cs="Times New Roman"/>
          <w:color w:val="1A4CA0"/>
          <w:sz w:val="24"/>
          <w:szCs w:val="24"/>
        </w:rPr>
        <w:t>http://tapdata.org.cn/</w:t>
      </w:r>
      <w:r w:rsidRPr="007D254F">
        <w:rPr>
          <w:rFonts w:ascii="Times New Roman" w:hAnsi="Times New Roman" w:cs="Times New Roman"/>
          <w:color w:val="000000"/>
          <w:sz w:val="24"/>
          <w:szCs w:val="24"/>
        </w:rPr>
        <w:t>) database</w:t>
      </w:r>
      <w:r>
        <w:rPr>
          <w:rFonts w:ascii="Times New Roman" w:hAnsi="Times New Roman" w:cs="Times New Roman"/>
          <w:color w:val="000000"/>
          <w:sz w:val="24"/>
          <w:szCs w:val="24"/>
        </w:rPr>
        <w:t xml:space="preserve"> as well</w:t>
      </w:r>
      <w:r w:rsidRPr="003128DF">
        <w:t xml:space="preserve"> </w:t>
      </w:r>
      <w:r>
        <w:rPr>
          <w:rFonts w:ascii="Times New Roman" w:hAnsi="Times New Roman" w:cs="Times New Roman"/>
          <w:color w:val="000000"/>
          <w:sz w:val="24"/>
          <w:szCs w:val="24"/>
        </w:rPr>
        <w:t>t</w:t>
      </w:r>
      <w:r w:rsidRPr="003128DF">
        <w:rPr>
          <w:rFonts w:ascii="Times New Roman" w:hAnsi="Times New Roman" w:cs="Times New Roman"/>
          <w:color w:val="000000"/>
          <w:sz w:val="24"/>
          <w:szCs w:val="24"/>
        </w:rPr>
        <w:t>o facilitate matching with gridded inventory data</w:t>
      </w:r>
      <w:r>
        <w:rPr>
          <w:rFonts w:ascii="Times New Roman" w:hAnsi="Times New Roman" w:cs="Times New Roman"/>
          <w:color w:val="000000"/>
          <w:sz w:val="24"/>
          <w:szCs w:val="24"/>
        </w:rPr>
        <w:t>set</w:t>
      </w:r>
      <w:r w:rsidRPr="007D254F">
        <w:rPr>
          <w:rFonts w:ascii="Times New Roman" w:hAnsi="Times New Roman" w:cs="Times New Roman"/>
          <w:sz w:val="24"/>
          <w:szCs w:val="24"/>
        </w:rPr>
        <w:t xml:space="preserve">. Detailed information on the gridded ozone data generation method can be found in </w:t>
      </w:r>
      <w:proofErr w:type="spellStart"/>
      <w:r w:rsidRPr="007D254F">
        <w:rPr>
          <w:rFonts w:ascii="Times New Roman" w:hAnsi="Times New Roman" w:cs="Times New Roman"/>
          <w:sz w:val="24"/>
          <w:szCs w:val="24"/>
        </w:rPr>
        <w:t>Geng</w:t>
      </w:r>
      <w:proofErr w:type="spellEnd"/>
      <w:r w:rsidRPr="007D254F">
        <w:rPr>
          <w:rFonts w:ascii="Times New Roman" w:hAnsi="Times New Roman" w:cs="Times New Roman"/>
          <w:sz w:val="24"/>
          <w:szCs w:val="24"/>
        </w:rPr>
        <w:t xml:space="preserve"> et al. (2021).</w:t>
      </w:r>
      <w:r>
        <w:rPr>
          <w:rFonts w:ascii="Times New Roman" w:hAnsi="Times New Roman" w:cs="Times New Roman"/>
          <w:sz w:val="24"/>
          <w:szCs w:val="24"/>
        </w:rPr>
        <w:t xml:space="preserve"> </w:t>
      </w:r>
    </w:p>
    <w:p w14:paraId="67575614" w14:textId="77777777" w:rsidR="0046384C" w:rsidRPr="007D254F" w:rsidRDefault="0046384C" w:rsidP="00DD415B">
      <w:pPr>
        <w:pStyle w:val="2"/>
        <w:spacing w:line="360" w:lineRule="auto"/>
        <w:rPr>
          <w:shd w:val="pct15" w:color="auto" w:fill="FFFFFF"/>
        </w:rPr>
      </w:pPr>
      <w:r w:rsidRPr="007D254F">
        <w:t xml:space="preserve"> </w:t>
      </w:r>
      <w:r>
        <w:t>H</w:t>
      </w:r>
      <w:r w:rsidRPr="007D254F">
        <w:t>istorical and future emission inventories under different SSPs</w:t>
      </w:r>
    </w:p>
    <w:p w14:paraId="1C8E1BD4" w14:textId="2163E75B" w:rsidR="0046384C" w:rsidRPr="008F679F" w:rsidRDefault="0046384C" w:rsidP="00DD415B">
      <w:pPr>
        <w:spacing w:line="360" w:lineRule="auto"/>
        <w:rPr>
          <w:rFonts w:ascii="Times New Roman" w:hAnsi="Times New Roman" w:cs="Times New Roman"/>
          <w:sz w:val="24"/>
          <w:szCs w:val="24"/>
        </w:rPr>
      </w:pPr>
      <w:r w:rsidRPr="00283A50">
        <w:rPr>
          <w:rFonts w:ascii="Times New Roman" w:hAnsi="Times New Roman" w:cs="Times New Roman"/>
          <w:sz w:val="24"/>
          <w:szCs w:val="24"/>
        </w:rPr>
        <w:t xml:space="preserve">Anthropogenic emission </w:t>
      </w:r>
      <w:r>
        <w:rPr>
          <w:rFonts w:ascii="Times New Roman" w:hAnsi="Times New Roman" w:cs="Times New Roman"/>
          <w:sz w:val="24"/>
          <w:szCs w:val="24"/>
        </w:rPr>
        <w:t xml:space="preserve">inventories are </w:t>
      </w:r>
      <w:r w:rsidRPr="00283A50">
        <w:rPr>
          <w:rFonts w:ascii="Times New Roman" w:hAnsi="Times New Roman" w:cs="Times New Roman"/>
          <w:sz w:val="24"/>
          <w:szCs w:val="24"/>
        </w:rPr>
        <w:t>taken from the</w:t>
      </w:r>
      <w:r w:rsidRPr="00420FCB">
        <w:t xml:space="preserve"> </w:t>
      </w:r>
      <w:r w:rsidRPr="00420FCB">
        <w:rPr>
          <w:rFonts w:ascii="Times New Roman" w:hAnsi="Times New Roman" w:cs="Times New Roman"/>
          <w:sz w:val="24"/>
          <w:szCs w:val="24"/>
        </w:rPr>
        <w:t>Dynamic Projection model for Emissions in China</w:t>
      </w:r>
      <w:r w:rsidRPr="00283A50">
        <w:rPr>
          <w:rFonts w:ascii="Times New Roman" w:hAnsi="Times New Roman" w:cs="Times New Roman"/>
          <w:sz w:val="24"/>
          <w:szCs w:val="24"/>
        </w:rPr>
        <w:t xml:space="preserve"> (</w:t>
      </w:r>
      <w:r>
        <w:rPr>
          <w:rFonts w:ascii="Times New Roman" w:hAnsi="Times New Roman" w:cs="Times New Roman" w:hint="eastAsia"/>
          <w:sz w:val="24"/>
          <w:szCs w:val="24"/>
        </w:rPr>
        <w:t>DPEC</w:t>
      </w:r>
      <w:r w:rsidRPr="00283A50">
        <w:rPr>
          <w:rFonts w:ascii="Times New Roman" w:hAnsi="Times New Roman" w:cs="Times New Roman"/>
          <w:sz w:val="24"/>
          <w:szCs w:val="24"/>
        </w:rPr>
        <w:t>,</w:t>
      </w:r>
      <w:r w:rsidRPr="00420FCB">
        <w:t xml:space="preserve"> </w:t>
      </w:r>
      <w:r w:rsidR="00652F90" w:rsidRPr="00652F90">
        <w:rPr>
          <w:rFonts w:ascii="Times New Roman" w:hAnsi="Times New Roman" w:cs="Times New Roman"/>
          <w:sz w:val="24"/>
          <w:szCs w:val="24"/>
        </w:rPr>
        <w:t>http://meicmodel.org/</w:t>
      </w:r>
      <w:r w:rsidRPr="00283A50">
        <w:rPr>
          <w:rFonts w:ascii="Times New Roman" w:hAnsi="Times New Roman" w:cs="Times New Roman"/>
          <w:sz w:val="24"/>
          <w:szCs w:val="24"/>
        </w:rPr>
        <w:t xml:space="preserve">), which </w:t>
      </w:r>
      <w:r w:rsidRPr="00420FCB">
        <w:rPr>
          <w:rFonts w:ascii="Times New Roman" w:hAnsi="Times New Roman" w:cs="Times New Roman"/>
          <w:sz w:val="24"/>
          <w:szCs w:val="24"/>
        </w:rPr>
        <w:t>dynamically project and assess China’s future emissions (including both greenhouse gases and air pollutants) in the context of socio-economic development, global climate adaption, national carbon peak and carbon neutrality target, synergy pollution mitigation and carbon reduction pathways</w:t>
      </w:r>
      <w:r w:rsidRPr="00283A50">
        <w:rPr>
          <w:rFonts w:ascii="Times New Roman" w:hAnsi="Times New Roman" w:cs="Times New Roman"/>
          <w:sz w:val="24"/>
          <w:szCs w:val="24"/>
        </w:rPr>
        <w:t xml:space="preserve">. </w:t>
      </w:r>
      <w:r>
        <w:rPr>
          <w:rFonts w:ascii="Times New Roman" w:hAnsi="Times New Roman" w:cs="Times New Roman"/>
          <w:sz w:val="24"/>
          <w:szCs w:val="24"/>
        </w:rPr>
        <w:t xml:space="preserve">DPEC </w:t>
      </w:r>
      <w:r w:rsidRPr="00283A50">
        <w:rPr>
          <w:rFonts w:ascii="Times New Roman" w:hAnsi="Times New Roman" w:cs="Times New Roman"/>
          <w:sz w:val="24"/>
          <w:szCs w:val="24"/>
        </w:rPr>
        <w:t xml:space="preserve">published </w:t>
      </w:r>
      <w:r>
        <w:rPr>
          <w:rFonts w:ascii="Times New Roman" w:hAnsi="Times New Roman" w:cs="Times New Roman"/>
          <w:sz w:val="24"/>
          <w:szCs w:val="24"/>
        </w:rPr>
        <w:t>six</w:t>
      </w:r>
      <w:r w:rsidRPr="00283A50">
        <w:rPr>
          <w:rFonts w:ascii="Times New Roman" w:hAnsi="Times New Roman" w:cs="Times New Roman"/>
          <w:sz w:val="24"/>
          <w:szCs w:val="24"/>
        </w:rPr>
        <w:t xml:space="preserve"> </w:t>
      </w:r>
      <w:r>
        <w:rPr>
          <w:rFonts w:ascii="Times New Roman" w:hAnsi="Times New Roman" w:cs="Times New Roman"/>
          <w:sz w:val="24"/>
          <w:szCs w:val="24"/>
        </w:rPr>
        <w:t xml:space="preserve">emission </w:t>
      </w:r>
      <w:r w:rsidRPr="00283A50">
        <w:rPr>
          <w:rFonts w:ascii="Times New Roman" w:hAnsi="Times New Roman" w:cs="Times New Roman"/>
          <w:sz w:val="24"/>
          <w:szCs w:val="24"/>
        </w:rPr>
        <w:t>scenario</w:t>
      </w:r>
      <w:r>
        <w:rPr>
          <w:rFonts w:ascii="Times New Roman" w:hAnsi="Times New Roman" w:cs="Times New Roman"/>
          <w:sz w:val="24"/>
          <w:szCs w:val="24"/>
        </w:rPr>
        <w:t xml:space="preserve"> </w:t>
      </w:r>
      <w:r w:rsidR="00652F90">
        <w:rPr>
          <w:rFonts w:ascii="Times New Roman" w:hAnsi="Times New Roman" w:cs="Times New Roman"/>
          <w:sz w:val="24"/>
          <w:szCs w:val="24"/>
        </w:rPr>
        <w:t>data</w:t>
      </w:r>
      <w:r>
        <w:rPr>
          <w:rFonts w:ascii="Times New Roman" w:hAnsi="Times New Roman" w:cs="Times New Roman"/>
          <w:sz w:val="24"/>
          <w:szCs w:val="24"/>
        </w:rPr>
        <w:t xml:space="preserve">sets </w:t>
      </w:r>
      <w:r w:rsidRPr="00283A50">
        <w:rPr>
          <w:rFonts w:ascii="Times New Roman" w:hAnsi="Times New Roman" w:cs="Times New Roman"/>
          <w:sz w:val="24"/>
          <w:szCs w:val="24"/>
        </w:rPr>
        <w:t>that connect</w:t>
      </w:r>
      <w:r>
        <w:rPr>
          <w:rFonts w:ascii="Times New Roman" w:hAnsi="Times New Roman" w:cs="Times New Roman"/>
          <w:sz w:val="24"/>
          <w:szCs w:val="24"/>
        </w:rPr>
        <w:t xml:space="preserve">ing </w:t>
      </w:r>
      <w:r w:rsidRPr="008F679F">
        <w:rPr>
          <w:rFonts w:ascii="Times New Roman" w:hAnsi="Times New Roman" w:cs="Times New Roman"/>
          <w:sz w:val="24"/>
          <w:szCs w:val="24"/>
        </w:rPr>
        <w:t>five SSP scenarios (SSP1–5), five RCP scenarios</w:t>
      </w:r>
      <w:r>
        <w:rPr>
          <w:rFonts w:ascii="Times New Roman" w:hAnsi="Times New Roman" w:cs="Times New Roman" w:hint="eastAsia"/>
          <w:sz w:val="24"/>
          <w:szCs w:val="24"/>
        </w:rPr>
        <w:t xml:space="preserve"> </w:t>
      </w:r>
      <w:r w:rsidRPr="008F679F">
        <w:rPr>
          <w:rFonts w:ascii="Times New Roman" w:hAnsi="Times New Roman" w:cs="Times New Roman"/>
          <w:sz w:val="24"/>
          <w:szCs w:val="24"/>
        </w:rPr>
        <w:t>(RCP8.5, 7.0, 6.0, 4.5, and 2.6), and</w:t>
      </w:r>
      <w:commentRangeStart w:id="28"/>
      <w:r w:rsidRPr="008F679F">
        <w:rPr>
          <w:rFonts w:ascii="Times New Roman" w:hAnsi="Times New Roman" w:cs="Times New Roman"/>
          <w:sz w:val="24"/>
          <w:szCs w:val="24"/>
        </w:rPr>
        <w:t xml:space="preserve"> three pollution control</w:t>
      </w:r>
      <w:commentRangeEnd w:id="28"/>
      <w:r w:rsidR="00ED11C4">
        <w:rPr>
          <w:rStyle w:val="a6"/>
        </w:rPr>
        <w:commentReference w:id="28"/>
      </w:r>
      <w:r>
        <w:rPr>
          <w:rFonts w:ascii="Times New Roman" w:hAnsi="Times New Roman" w:cs="Times New Roman"/>
          <w:sz w:val="24"/>
          <w:szCs w:val="24"/>
        </w:rPr>
        <w:t xml:space="preserve">. The monthly DPEC emission inventory at a spatial resolution of 36km, </w:t>
      </w:r>
      <w:r w:rsidRPr="00420FCB">
        <w:rPr>
          <w:rFonts w:ascii="Times New Roman" w:hAnsi="Times New Roman" w:cs="Times New Roman"/>
          <w:sz w:val="24"/>
          <w:szCs w:val="24"/>
        </w:rPr>
        <w:t>covering the period from 2015 to 20</w:t>
      </w:r>
      <w:r>
        <w:rPr>
          <w:rFonts w:ascii="Times New Roman" w:hAnsi="Times New Roman" w:cs="Times New Roman"/>
          <w:sz w:val="24"/>
          <w:szCs w:val="24"/>
        </w:rPr>
        <w:t>6</w:t>
      </w:r>
      <w:r w:rsidRPr="00420FCB">
        <w:rPr>
          <w:rFonts w:ascii="Times New Roman" w:hAnsi="Times New Roman" w:cs="Times New Roman"/>
          <w:sz w:val="24"/>
          <w:szCs w:val="24"/>
        </w:rPr>
        <w:t>0</w:t>
      </w:r>
      <w:r>
        <w:rPr>
          <w:rFonts w:ascii="Times New Roman" w:hAnsi="Times New Roman" w:cs="Times New Roman"/>
          <w:sz w:val="24"/>
          <w:szCs w:val="24"/>
        </w:rPr>
        <w:t xml:space="preserve">. Detailed information of </w:t>
      </w:r>
      <w:r w:rsidR="00652F90">
        <w:rPr>
          <w:rFonts w:ascii="Times New Roman" w:hAnsi="Times New Roman" w:cs="Times New Roman"/>
          <w:sz w:val="24"/>
          <w:szCs w:val="24"/>
        </w:rPr>
        <w:t xml:space="preserve">DPEC </w:t>
      </w:r>
      <w:r>
        <w:rPr>
          <w:rFonts w:ascii="Times New Roman" w:hAnsi="Times New Roman" w:cs="Times New Roman"/>
          <w:sz w:val="24"/>
          <w:szCs w:val="24"/>
        </w:rPr>
        <w:t xml:space="preserve">emission inventories’ </w:t>
      </w:r>
      <w:r w:rsidRPr="00785458">
        <w:rPr>
          <w:rFonts w:ascii="Times New Roman" w:hAnsi="Times New Roman" w:cs="Times New Roman"/>
          <w:sz w:val="24"/>
          <w:szCs w:val="24"/>
        </w:rPr>
        <w:t xml:space="preserve">development and basis </w:t>
      </w:r>
      <w:r>
        <w:rPr>
          <w:rFonts w:ascii="Times New Roman" w:hAnsi="Times New Roman" w:cs="Times New Roman"/>
          <w:sz w:val="24"/>
          <w:szCs w:val="24"/>
        </w:rPr>
        <w:t xml:space="preserve">can be found in </w:t>
      </w:r>
      <w:r w:rsidRPr="008F679F">
        <w:rPr>
          <w:rFonts w:ascii="Times New Roman" w:hAnsi="Times New Roman" w:cs="Times New Roman"/>
          <w:sz w:val="24"/>
          <w:szCs w:val="24"/>
        </w:rPr>
        <w:t xml:space="preserve">Tong et al., </w:t>
      </w:r>
      <w:r>
        <w:rPr>
          <w:rFonts w:ascii="Times New Roman" w:hAnsi="Times New Roman" w:cs="Times New Roman"/>
          <w:sz w:val="24"/>
          <w:szCs w:val="24"/>
        </w:rPr>
        <w:t>(</w:t>
      </w:r>
      <w:r w:rsidRPr="008F679F">
        <w:rPr>
          <w:rFonts w:ascii="Times New Roman" w:hAnsi="Times New Roman" w:cs="Times New Roman"/>
          <w:sz w:val="24"/>
          <w:szCs w:val="24"/>
        </w:rPr>
        <w:t>2020)</w:t>
      </w:r>
      <w:r>
        <w:rPr>
          <w:rFonts w:ascii="Times New Roman" w:hAnsi="Times New Roman" w:cs="Times New Roman"/>
          <w:sz w:val="24"/>
          <w:szCs w:val="24"/>
        </w:rPr>
        <w:t xml:space="preserve"> and </w:t>
      </w:r>
      <w:r w:rsidRPr="00C71272">
        <w:rPr>
          <w:rFonts w:ascii="Times New Roman" w:hAnsi="Times New Roman" w:cs="Times New Roman"/>
          <w:sz w:val="24"/>
          <w:szCs w:val="24"/>
        </w:rPr>
        <w:t xml:space="preserve">Cheng et al., </w:t>
      </w:r>
      <w:r>
        <w:rPr>
          <w:rFonts w:ascii="Times New Roman" w:hAnsi="Times New Roman" w:cs="Times New Roman"/>
          <w:sz w:val="24"/>
          <w:szCs w:val="24"/>
        </w:rPr>
        <w:t>(</w:t>
      </w:r>
      <w:r w:rsidRPr="00C71272">
        <w:rPr>
          <w:rFonts w:ascii="Times New Roman" w:hAnsi="Times New Roman" w:cs="Times New Roman"/>
          <w:sz w:val="24"/>
          <w:szCs w:val="24"/>
        </w:rPr>
        <w:t>2021)</w:t>
      </w:r>
      <w:r>
        <w:rPr>
          <w:rFonts w:ascii="Times New Roman" w:hAnsi="Times New Roman" w:cs="Times New Roman"/>
          <w:sz w:val="24"/>
          <w:szCs w:val="24"/>
        </w:rPr>
        <w:t>.</w:t>
      </w:r>
    </w:p>
    <w:p w14:paraId="12CE5056" w14:textId="77777777" w:rsidR="0046384C" w:rsidRPr="007D254F" w:rsidRDefault="0046384C" w:rsidP="00DD415B">
      <w:pPr>
        <w:pStyle w:val="2"/>
        <w:spacing w:line="360" w:lineRule="auto"/>
      </w:pPr>
      <w:commentRangeStart w:id="29"/>
      <w:r>
        <w:rPr>
          <w:rFonts w:hint="eastAsia"/>
        </w:rPr>
        <w:t>M</w:t>
      </w:r>
      <w:r w:rsidRPr="007D254F">
        <w:t xml:space="preserve">eteorology </w:t>
      </w:r>
      <w:r>
        <w:t xml:space="preserve">reanalysis </w:t>
      </w:r>
      <w:r w:rsidRPr="007D254F">
        <w:t>data</w:t>
      </w:r>
      <w:commentRangeEnd w:id="29"/>
      <w:r w:rsidR="00ED11C4">
        <w:rPr>
          <w:rStyle w:val="a6"/>
          <w:rFonts w:asciiTheme="minorHAnsi" w:eastAsiaTheme="minorEastAsia" w:hAnsiTheme="minorHAnsi" w:cstheme="minorBidi"/>
          <w:b w:val="0"/>
          <w:bCs w:val="0"/>
          <w:kern w:val="2"/>
        </w:rPr>
        <w:commentReference w:id="29"/>
      </w:r>
    </w:p>
    <w:p w14:paraId="0FECAF30" w14:textId="45DDB42D" w:rsidR="0046384C" w:rsidRPr="007D254F" w:rsidRDefault="0046384C" w:rsidP="00DD415B">
      <w:pPr>
        <w:spacing w:line="360" w:lineRule="auto"/>
        <w:rPr>
          <w:rFonts w:ascii="Times New Roman" w:hAnsi="Times New Roman" w:cs="Times New Roman"/>
          <w:sz w:val="24"/>
          <w:szCs w:val="24"/>
        </w:rPr>
      </w:pPr>
      <w:r w:rsidRPr="007D254F">
        <w:rPr>
          <w:rFonts w:ascii="Times New Roman" w:hAnsi="Times New Roman" w:cs="Times New Roman"/>
          <w:sz w:val="24"/>
          <w:szCs w:val="24"/>
        </w:rPr>
        <w:t>The historical meteorological data from 2013 to 2021 is retrieved from the European Center for Medium-range Weather Forecast (</w:t>
      </w:r>
      <w:bookmarkStart w:id="30" w:name="OLE_LINK126"/>
      <w:r w:rsidRPr="007D254F">
        <w:rPr>
          <w:rFonts w:ascii="Times New Roman" w:hAnsi="Times New Roman" w:cs="Times New Roman"/>
          <w:sz w:val="24"/>
          <w:szCs w:val="24"/>
        </w:rPr>
        <w:t>ECMWF</w:t>
      </w:r>
      <w:bookmarkEnd w:id="30"/>
      <w:r w:rsidRPr="007D254F">
        <w:rPr>
          <w:rFonts w:ascii="Times New Roman" w:hAnsi="Times New Roman" w:cs="Times New Roman"/>
          <w:sz w:val="24"/>
          <w:szCs w:val="24"/>
        </w:rPr>
        <w:t xml:space="preserve">) ERA5 </w:t>
      </w:r>
      <w:r w:rsidRPr="00E14E9A">
        <w:rPr>
          <w:rFonts w:ascii="Times New Roman" w:hAnsi="Times New Roman" w:cs="Times New Roman"/>
          <w:sz w:val="24"/>
          <w:szCs w:val="24"/>
        </w:rPr>
        <w:t xml:space="preserve">6/12 h </w:t>
      </w:r>
      <w:r w:rsidRPr="007D254F">
        <w:rPr>
          <w:rFonts w:ascii="Times New Roman" w:hAnsi="Times New Roman" w:cs="Times New Roman"/>
          <w:sz w:val="24"/>
          <w:szCs w:val="24"/>
        </w:rPr>
        <w:t>reanalysis datase</w:t>
      </w:r>
      <w:r>
        <w:rPr>
          <w:rFonts w:ascii="Times New Roman" w:hAnsi="Times New Roman" w:cs="Times New Roman"/>
          <w:sz w:val="24"/>
          <w:szCs w:val="24"/>
        </w:rPr>
        <w:t>t.</w:t>
      </w:r>
      <w:r w:rsidRPr="007D254F">
        <w:rPr>
          <w:rFonts w:ascii="Times New Roman" w:hAnsi="Times New Roman" w:cs="Times New Roman"/>
          <w:sz w:val="24"/>
          <w:szCs w:val="24"/>
        </w:rPr>
        <w:t xml:space="preserve"> The ERA5 reanalysis dataset is available each hour with a horizontal resolution of 0.</w:t>
      </w:r>
      <w:r>
        <w:rPr>
          <w:rFonts w:ascii="Times New Roman" w:hAnsi="Times New Roman" w:cs="Times New Roman"/>
          <w:sz w:val="24"/>
          <w:szCs w:val="24"/>
        </w:rPr>
        <w:t>1</w:t>
      </w:r>
      <w:r w:rsidRPr="007D254F">
        <w:rPr>
          <w:rFonts w:ascii="Times New Roman" w:hAnsi="Times New Roman" w:cs="Times New Roman"/>
          <w:sz w:val="24"/>
          <w:szCs w:val="24"/>
        </w:rPr>
        <w:t>25</w:t>
      </w:r>
      <w:r>
        <w:rPr>
          <w:rFonts w:ascii="Times New Roman" w:hAnsi="Times New Roman" w:cs="Times New Roman" w:hint="eastAsia"/>
          <w:sz w:val="24"/>
          <w:szCs w:val="24"/>
        </w:rPr>
        <w:t>°</w:t>
      </w:r>
      <w:r w:rsidRPr="007D254F">
        <w:rPr>
          <w:rFonts w:ascii="Times New Roman" w:hAnsi="Times New Roman" w:cs="Times New Roman"/>
          <w:sz w:val="24"/>
          <w:szCs w:val="24"/>
        </w:rPr>
        <w:t>× 0.</w:t>
      </w:r>
      <w:r>
        <w:rPr>
          <w:rFonts w:ascii="Times New Roman" w:hAnsi="Times New Roman" w:cs="Times New Roman"/>
          <w:sz w:val="24"/>
          <w:szCs w:val="24"/>
        </w:rPr>
        <w:t>1</w:t>
      </w:r>
      <w:r w:rsidRPr="007D254F">
        <w:rPr>
          <w:rFonts w:ascii="Times New Roman" w:hAnsi="Times New Roman" w:cs="Times New Roman"/>
          <w:sz w:val="24"/>
          <w:szCs w:val="24"/>
        </w:rPr>
        <w:t>25</w:t>
      </w:r>
      <w:r>
        <w:rPr>
          <w:rFonts w:ascii="Times New Roman" w:hAnsi="Times New Roman" w:cs="Times New Roman" w:hint="eastAsia"/>
          <w:sz w:val="24"/>
          <w:szCs w:val="24"/>
        </w:rPr>
        <w:t>°</w:t>
      </w:r>
      <w:r w:rsidRPr="007D254F">
        <w:rPr>
          <w:rFonts w:ascii="Times New Roman" w:hAnsi="Times New Roman" w:cs="Times New Roman"/>
          <w:sz w:val="24"/>
          <w:szCs w:val="24"/>
        </w:rPr>
        <w:t xml:space="preserve">. </w:t>
      </w:r>
      <w:r w:rsidRPr="00BD5590">
        <w:rPr>
          <w:rFonts w:ascii="Times New Roman" w:hAnsi="Times New Roman" w:cs="Times New Roman"/>
          <w:sz w:val="24"/>
          <w:szCs w:val="24"/>
        </w:rPr>
        <w:t xml:space="preserve">We utilize the following parameters </w:t>
      </w:r>
      <w:r>
        <w:rPr>
          <w:rFonts w:ascii="Times New Roman" w:hAnsi="Times New Roman" w:cs="Times New Roman"/>
          <w:sz w:val="24"/>
          <w:szCs w:val="24"/>
        </w:rPr>
        <w:t xml:space="preserve">consisting </w:t>
      </w:r>
      <w:r w:rsidR="00273243">
        <w:rPr>
          <w:rFonts w:ascii="Times New Roman" w:hAnsi="Times New Roman" w:cs="Times New Roman"/>
          <w:sz w:val="24"/>
          <w:szCs w:val="24"/>
        </w:rPr>
        <w:t>of</w:t>
      </w:r>
      <w:r>
        <w:rPr>
          <w:rFonts w:ascii="Times New Roman" w:hAnsi="Times New Roman" w:cs="Times New Roman"/>
          <w:sz w:val="24"/>
          <w:szCs w:val="24"/>
        </w:rPr>
        <w:t xml:space="preserve"> our previous study </w:t>
      </w:r>
      <w:r w:rsidRPr="00BD5590">
        <w:rPr>
          <w:rFonts w:ascii="Times New Roman" w:hAnsi="Times New Roman" w:cs="Times New Roman"/>
          <w:sz w:val="24"/>
          <w:szCs w:val="24"/>
        </w:rPr>
        <w:t>(Yang et al., 2019)</w:t>
      </w:r>
      <w:r>
        <w:rPr>
          <w:rFonts w:ascii="Times New Roman" w:hAnsi="Times New Roman" w:cs="Times New Roman"/>
          <w:sz w:val="24"/>
          <w:szCs w:val="24"/>
        </w:rPr>
        <w:t>. M</w:t>
      </w:r>
      <w:r w:rsidRPr="007D254F">
        <w:rPr>
          <w:rFonts w:ascii="Times New Roman" w:hAnsi="Times New Roman" w:cs="Times New Roman"/>
          <w:sz w:val="24"/>
          <w:szCs w:val="24"/>
        </w:rPr>
        <w:t>eteorological variables are calculated as daily 10m mean u-component of wind (U, m·s</w:t>
      </w:r>
      <w:r w:rsidRPr="0015637D">
        <w:rPr>
          <w:rFonts w:ascii="Times New Roman" w:hAnsi="Times New Roman" w:cs="Times New Roman"/>
          <w:sz w:val="24"/>
          <w:szCs w:val="24"/>
          <w:vertAlign w:val="superscript"/>
        </w:rPr>
        <w:t>-1</w:t>
      </w:r>
      <w:r w:rsidRPr="007D254F">
        <w:rPr>
          <w:rFonts w:ascii="Times New Roman" w:hAnsi="Times New Roman" w:cs="Times New Roman"/>
          <w:sz w:val="24"/>
          <w:szCs w:val="24"/>
        </w:rPr>
        <w:t>), daily 10m mean v-component of wind (V, m·s</w:t>
      </w:r>
      <w:r w:rsidRPr="0015637D">
        <w:rPr>
          <w:rFonts w:ascii="Times New Roman" w:hAnsi="Times New Roman" w:cs="Times New Roman"/>
          <w:sz w:val="24"/>
          <w:szCs w:val="24"/>
          <w:vertAlign w:val="superscript"/>
        </w:rPr>
        <w:t>-1</w:t>
      </w:r>
      <w:r w:rsidRPr="007D254F">
        <w:rPr>
          <w:rFonts w:ascii="Times New Roman" w:hAnsi="Times New Roman" w:cs="Times New Roman"/>
          <w:sz w:val="24"/>
          <w:szCs w:val="24"/>
        </w:rPr>
        <w:t xml:space="preserve">), daily maximum 2m temperature (T, ℃), daily minimum relative humidity at 1000 </w:t>
      </w:r>
      <w:proofErr w:type="spellStart"/>
      <w:r w:rsidRPr="007D254F">
        <w:rPr>
          <w:rFonts w:ascii="Times New Roman" w:hAnsi="Times New Roman" w:cs="Times New Roman"/>
          <w:sz w:val="24"/>
          <w:szCs w:val="24"/>
        </w:rPr>
        <w:t>hPa</w:t>
      </w:r>
      <w:proofErr w:type="spellEnd"/>
      <w:r w:rsidRPr="007D254F">
        <w:rPr>
          <w:rFonts w:ascii="Times New Roman" w:hAnsi="Times New Roman" w:cs="Times New Roman"/>
          <w:sz w:val="24"/>
          <w:szCs w:val="24"/>
        </w:rPr>
        <w:t xml:space="preserve"> (RH, %), </w:t>
      </w:r>
      <w:r>
        <w:rPr>
          <w:rFonts w:ascii="Times New Roman" w:hAnsi="Times New Roman" w:cs="Times New Roman"/>
          <w:sz w:val="24"/>
          <w:szCs w:val="24"/>
        </w:rPr>
        <w:t>daily</w:t>
      </w:r>
      <w:r w:rsidRPr="007D254F">
        <w:rPr>
          <w:rFonts w:ascii="Times New Roman" w:hAnsi="Times New Roman" w:cs="Times New Roman"/>
          <w:sz w:val="24"/>
          <w:szCs w:val="24"/>
        </w:rPr>
        <w:t xml:space="preserve"> </w:t>
      </w:r>
      <w:r>
        <w:rPr>
          <w:rFonts w:ascii="Times New Roman" w:hAnsi="Times New Roman" w:cs="Times New Roman"/>
          <w:sz w:val="24"/>
          <w:szCs w:val="24"/>
        </w:rPr>
        <w:t xml:space="preserve">total </w:t>
      </w:r>
      <w:r w:rsidRPr="007D254F">
        <w:rPr>
          <w:rFonts w:ascii="Times New Roman" w:hAnsi="Times New Roman" w:cs="Times New Roman"/>
          <w:sz w:val="24"/>
          <w:szCs w:val="24"/>
        </w:rPr>
        <w:t>sky direct solar radiation at the surface (SSR, J·m</w:t>
      </w:r>
      <w:r w:rsidRPr="0015637D">
        <w:rPr>
          <w:rFonts w:ascii="Times New Roman" w:hAnsi="Times New Roman" w:cs="Times New Roman"/>
          <w:sz w:val="24"/>
          <w:szCs w:val="24"/>
          <w:vertAlign w:val="superscript"/>
        </w:rPr>
        <w:t>-2</w:t>
      </w:r>
      <w:r w:rsidRPr="007D254F">
        <w:rPr>
          <w:rFonts w:ascii="Times New Roman" w:hAnsi="Times New Roman" w:cs="Times New Roman"/>
          <w:sz w:val="24"/>
          <w:szCs w:val="24"/>
        </w:rPr>
        <w:t>), daily total precipitation (TP, mm)</w:t>
      </w:r>
      <w:r>
        <w:rPr>
          <w:rFonts w:ascii="Times New Roman" w:hAnsi="Times New Roman" w:cs="Times New Roman"/>
          <w:sz w:val="24"/>
          <w:szCs w:val="24"/>
        </w:rPr>
        <w:t>, etc</w:t>
      </w:r>
      <w:r w:rsidRPr="007D254F">
        <w:rPr>
          <w:rFonts w:ascii="Times New Roman" w:hAnsi="Times New Roman" w:cs="Times New Roman"/>
          <w:sz w:val="24"/>
          <w:szCs w:val="24"/>
        </w:rPr>
        <w:t>.</w:t>
      </w:r>
      <w:r>
        <w:rPr>
          <w:rFonts w:ascii="Times New Roman" w:hAnsi="Times New Roman" w:cs="Times New Roman"/>
          <w:sz w:val="24"/>
          <w:szCs w:val="24"/>
        </w:rPr>
        <w:t xml:space="preserve"> </w:t>
      </w:r>
    </w:p>
    <w:p w14:paraId="060983E8" w14:textId="77777777" w:rsidR="0046384C" w:rsidRDefault="0046384C" w:rsidP="00DD415B">
      <w:pPr>
        <w:pStyle w:val="2"/>
        <w:spacing w:line="360" w:lineRule="auto"/>
      </w:pPr>
      <w:r w:rsidRPr="00E10ABF">
        <w:lastRenderedPageBreak/>
        <w:t>The chemical transport model output</w:t>
      </w:r>
    </w:p>
    <w:p w14:paraId="361608FD" w14:textId="573937E6" w:rsidR="0046384C" w:rsidRDefault="0046384C" w:rsidP="00DD415B">
      <w:pPr>
        <w:spacing w:line="360" w:lineRule="auto"/>
        <w:rPr>
          <w:rFonts w:ascii="Times New Roman" w:hAnsi="Times New Roman" w:cs="Times New Roman"/>
          <w:sz w:val="24"/>
          <w:szCs w:val="24"/>
        </w:rPr>
      </w:pPr>
      <w:r w:rsidRPr="00900242">
        <w:rPr>
          <w:rFonts w:ascii="Times New Roman" w:hAnsi="Times New Roman" w:cs="Times New Roman"/>
          <w:sz w:val="24"/>
          <w:szCs w:val="24"/>
        </w:rPr>
        <w:t xml:space="preserve">Meteorological </w:t>
      </w:r>
      <w:r>
        <w:rPr>
          <w:rFonts w:ascii="Times New Roman" w:hAnsi="Times New Roman" w:cs="Times New Roman" w:hint="eastAsia"/>
          <w:sz w:val="24"/>
          <w:szCs w:val="24"/>
        </w:rPr>
        <w:t>projection</w:t>
      </w:r>
      <w:r>
        <w:rPr>
          <w:rFonts w:ascii="Times New Roman" w:hAnsi="Times New Roman" w:cs="Times New Roman"/>
          <w:sz w:val="24"/>
          <w:szCs w:val="24"/>
        </w:rPr>
        <w:t xml:space="preserve"> data </w:t>
      </w:r>
      <w:r w:rsidRPr="00900242">
        <w:rPr>
          <w:rFonts w:ascii="Times New Roman" w:hAnsi="Times New Roman" w:cs="Times New Roman"/>
          <w:sz w:val="24"/>
          <w:szCs w:val="24"/>
        </w:rPr>
        <w:t xml:space="preserve">and atmospheric pollutant data </w:t>
      </w:r>
      <w:r>
        <w:rPr>
          <w:rFonts w:ascii="Times New Roman" w:hAnsi="Times New Roman" w:cs="Times New Roman"/>
          <w:sz w:val="24"/>
          <w:szCs w:val="24"/>
        </w:rPr>
        <w:t xml:space="preserve">under </w:t>
      </w:r>
      <w:r w:rsidRPr="00900242">
        <w:rPr>
          <w:rFonts w:ascii="Times New Roman" w:hAnsi="Times New Roman" w:cs="Times New Roman"/>
          <w:sz w:val="24"/>
          <w:szCs w:val="24"/>
        </w:rPr>
        <w:t xml:space="preserve">different SSP scenarios </w:t>
      </w:r>
      <w:r w:rsidRPr="00E10ABF">
        <w:rPr>
          <w:rFonts w:ascii="Times New Roman" w:hAnsi="Times New Roman" w:cs="Times New Roman"/>
          <w:sz w:val="24"/>
          <w:szCs w:val="24"/>
        </w:rPr>
        <w:t xml:space="preserve">came from outputs </w:t>
      </w:r>
      <w:r>
        <w:rPr>
          <w:rFonts w:ascii="Times New Roman" w:hAnsi="Times New Roman" w:cs="Times New Roman"/>
          <w:sz w:val="24"/>
          <w:szCs w:val="24"/>
        </w:rPr>
        <w:t xml:space="preserve">of </w:t>
      </w:r>
      <w:r w:rsidRPr="00E10ABF">
        <w:rPr>
          <w:rFonts w:ascii="Times New Roman" w:hAnsi="Times New Roman" w:cs="Times New Roman"/>
          <w:sz w:val="24"/>
          <w:szCs w:val="24"/>
        </w:rPr>
        <w:t xml:space="preserve">the </w:t>
      </w:r>
      <w:r>
        <w:rPr>
          <w:rFonts w:ascii="Times New Roman" w:hAnsi="Times New Roman" w:cs="Times New Roman"/>
          <w:sz w:val="24"/>
          <w:szCs w:val="24"/>
        </w:rPr>
        <w:t xml:space="preserve">WRF-Chem </w:t>
      </w:r>
      <w:r w:rsidRPr="00E10ABF">
        <w:rPr>
          <w:rFonts w:ascii="Times New Roman" w:hAnsi="Times New Roman" w:cs="Times New Roman"/>
          <w:sz w:val="24"/>
          <w:szCs w:val="24"/>
        </w:rPr>
        <w:t>chemical transport model. The spatial and temporal resolution of the</w:t>
      </w:r>
      <w:r>
        <w:rPr>
          <w:rFonts w:ascii="Times New Roman" w:hAnsi="Times New Roman" w:cs="Times New Roman" w:hint="eastAsia"/>
          <w:sz w:val="24"/>
          <w:szCs w:val="24"/>
        </w:rPr>
        <w:t xml:space="preserve"> </w:t>
      </w:r>
      <w:r w:rsidRPr="00E10ABF">
        <w:rPr>
          <w:rFonts w:ascii="Times New Roman" w:hAnsi="Times New Roman" w:cs="Times New Roman"/>
          <w:sz w:val="24"/>
          <w:szCs w:val="24"/>
        </w:rPr>
        <w:t xml:space="preserve">model was </w:t>
      </w:r>
      <w:r>
        <w:rPr>
          <w:rFonts w:ascii="Times New Roman" w:hAnsi="Times New Roman" w:cs="Times New Roman"/>
          <w:sz w:val="24"/>
          <w:szCs w:val="24"/>
        </w:rPr>
        <w:t xml:space="preserve">36km </w:t>
      </w:r>
      <w:r w:rsidRPr="00E10ABF">
        <w:rPr>
          <w:rFonts w:ascii="Times New Roman" w:hAnsi="Times New Roman" w:cs="Times New Roman"/>
          <w:sz w:val="24"/>
          <w:szCs w:val="24"/>
        </w:rPr>
        <w:t xml:space="preserve">and </w:t>
      </w:r>
      <w:r>
        <w:rPr>
          <w:rFonts w:ascii="Times New Roman" w:hAnsi="Times New Roman" w:cs="Times New Roman"/>
          <w:sz w:val="24"/>
          <w:szCs w:val="24"/>
        </w:rPr>
        <w:t xml:space="preserve">1 </w:t>
      </w:r>
      <w:r w:rsidRPr="00E10ABF">
        <w:rPr>
          <w:rFonts w:ascii="Times New Roman" w:hAnsi="Times New Roman" w:cs="Times New Roman"/>
          <w:sz w:val="24"/>
          <w:szCs w:val="24"/>
        </w:rPr>
        <w:t xml:space="preserve">h, respectively. To simulate </w:t>
      </w:r>
      <w:r>
        <w:rPr>
          <w:rFonts w:ascii="Times New Roman" w:hAnsi="Times New Roman" w:cs="Times New Roman"/>
          <w:sz w:val="24"/>
          <w:szCs w:val="24"/>
        </w:rPr>
        <w:t xml:space="preserve">and verify </w:t>
      </w:r>
      <w:r w:rsidRPr="00E10ABF">
        <w:rPr>
          <w:rFonts w:ascii="Times New Roman" w:hAnsi="Times New Roman" w:cs="Times New Roman"/>
          <w:sz w:val="24"/>
          <w:szCs w:val="24"/>
        </w:rPr>
        <w:t xml:space="preserve">the </w:t>
      </w:r>
      <w:r>
        <w:rPr>
          <w:rFonts w:ascii="Times New Roman" w:hAnsi="Times New Roman" w:cs="Times New Roman"/>
          <w:sz w:val="24"/>
          <w:szCs w:val="24"/>
        </w:rPr>
        <w:t xml:space="preserve">prediction performance of </w:t>
      </w:r>
      <w:r w:rsidRPr="00681C57">
        <w:rPr>
          <w:rFonts w:ascii="Times New Roman" w:hAnsi="Times New Roman" w:cs="Times New Roman"/>
          <w:sz w:val="24"/>
          <w:szCs w:val="24"/>
        </w:rPr>
        <w:t>ozone concentration in different future scenarios</w:t>
      </w:r>
      <w:r>
        <w:rPr>
          <w:rFonts w:ascii="Times New Roman" w:hAnsi="Times New Roman" w:cs="Times New Roman"/>
          <w:sz w:val="24"/>
          <w:szCs w:val="24"/>
        </w:rPr>
        <w:t>, PM</w:t>
      </w:r>
      <w:r w:rsidRPr="00681C57">
        <w:rPr>
          <w:rFonts w:ascii="Times New Roman" w:hAnsi="Times New Roman" w:cs="Times New Roman"/>
          <w:sz w:val="24"/>
          <w:szCs w:val="24"/>
          <w:vertAlign w:val="subscript"/>
        </w:rPr>
        <w:t>2.5</w:t>
      </w:r>
      <w:r w:rsidRPr="00E10ABF">
        <w:rPr>
          <w:rFonts w:ascii="Times New Roman" w:hAnsi="Times New Roman" w:cs="Times New Roman"/>
          <w:sz w:val="24"/>
          <w:szCs w:val="24"/>
        </w:rPr>
        <w:t xml:space="preserve"> </w:t>
      </w:r>
      <w:r>
        <w:rPr>
          <w:rFonts w:ascii="Times New Roman" w:hAnsi="Times New Roman" w:cs="Times New Roman"/>
          <w:sz w:val="24"/>
          <w:szCs w:val="24"/>
        </w:rPr>
        <w:t xml:space="preserve">and meteorological parameters under different SSPs from </w:t>
      </w:r>
      <w:commentRangeStart w:id="31"/>
      <w:r w:rsidRPr="00E10ABF">
        <w:rPr>
          <w:rFonts w:ascii="Times New Roman" w:hAnsi="Times New Roman" w:cs="Times New Roman"/>
          <w:sz w:val="24"/>
          <w:szCs w:val="24"/>
        </w:rPr>
        <w:t>20</w:t>
      </w:r>
      <w:r>
        <w:rPr>
          <w:rFonts w:ascii="Times New Roman" w:hAnsi="Times New Roman" w:cs="Times New Roman"/>
          <w:sz w:val="24"/>
          <w:szCs w:val="24"/>
        </w:rPr>
        <w:t>20</w:t>
      </w:r>
      <w:commentRangeEnd w:id="31"/>
      <w:r w:rsidR="00ED11C4">
        <w:rPr>
          <w:rStyle w:val="a6"/>
        </w:rPr>
        <w:commentReference w:id="31"/>
      </w:r>
      <w:r>
        <w:rPr>
          <w:rFonts w:ascii="Times New Roman" w:hAnsi="Times New Roman" w:cs="Times New Roman"/>
          <w:sz w:val="24"/>
          <w:szCs w:val="24"/>
        </w:rPr>
        <w:t xml:space="preserve"> to </w:t>
      </w:r>
      <w:r w:rsidRPr="00E10ABF">
        <w:rPr>
          <w:rFonts w:ascii="Times New Roman" w:hAnsi="Times New Roman" w:cs="Times New Roman"/>
          <w:sz w:val="24"/>
          <w:szCs w:val="24"/>
        </w:rPr>
        <w:t>20</w:t>
      </w:r>
      <w:r>
        <w:rPr>
          <w:rFonts w:ascii="Times New Roman" w:hAnsi="Times New Roman" w:cs="Times New Roman"/>
          <w:sz w:val="24"/>
          <w:szCs w:val="24"/>
        </w:rPr>
        <w:t>60</w:t>
      </w:r>
      <w:r w:rsidRPr="00E10ABF">
        <w:rPr>
          <w:rFonts w:ascii="Times New Roman" w:hAnsi="Times New Roman" w:cs="Times New Roman"/>
          <w:sz w:val="24"/>
          <w:szCs w:val="24"/>
        </w:rPr>
        <w:t xml:space="preserve"> </w:t>
      </w:r>
      <w:r>
        <w:rPr>
          <w:rFonts w:ascii="Times New Roman" w:hAnsi="Times New Roman" w:cs="Times New Roman"/>
          <w:sz w:val="24"/>
          <w:szCs w:val="24"/>
        </w:rPr>
        <w:t>will be used in the prediction dataset.</w:t>
      </w:r>
      <w:r w:rsidRPr="00900242">
        <w:rPr>
          <w:rFonts w:ascii="Times New Roman" w:hAnsi="Times New Roman" w:cs="Times New Roman"/>
          <w:sz w:val="24"/>
          <w:szCs w:val="24"/>
        </w:rPr>
        <w:t xml:space="preserve"> </w:t>
      </w:r>
      <w:r>
        <w:rPr>
          <w:rFonts w:ascii="Times New Roman" w:hAnsi="Times New Roman" w:cs="Times New Roman"/>
          <w:sz w:val="24"/>
          <w:szCs w:val="24"/>
        </w:rPr>
        <w:t>A</w:t>
      </w:r>
      <w:r w:rsidRPr="00E10ABF">
        <w:rPr>
          <w:rFonts w:ascii="Times New Roman" w:hAnsi="Times New Roman" w:cs="Times New Roman"/>
          <w:sz w:val="24"/>
          <w:szCs w:val="24"/>
        </w:rPr>
        <w:t>mbient O</w:t>
      </w:r>
      <w:r w:rsidRPr="00837713">
        <w:rPr>
          <w:rFonts w:ascii="Times New Roman" w:hAnsi="Times New Roman" w:cs="Times New Roman"/>
          <w:sz w:val="24"/>
          <w:szCs w:val="24"/>
          <w:vertAlign w:val="subscript"/>
        </w:rPr>
        <w:t>3</w:t>
      </w:r>
      <w:r w:rsidRPr="00E10ABF">
        <w:rPr>
          <w:rFonts w:ascii="Times New Roman" w:hAnsi="Times New Roman" w:cs="Times New Roman"/>
          <w:sz w:val="24"/>
          <w:szCs w:val="24"/>
        </w:rPr>
        <w:t xml:space="preserve"> concentrations</w:t>
      </w:r>
      <w:r>
        <w:rPr>
          <w:rFonts w:ascii="Times New Roman" w:hAnsi="Times New Roman" w:cs="Times New Roman"/>
          <w:sz w:val="24"/>
          <w:szCs w:val="24"/>
        </w:rPr>
        <w:t xml:space="preserve"> generated by WRF-Chem will be used as</w:t>
      </w:r>
      <w:r w:rsidRPr="00900242">
        <w:t xml:space="preserve"> </w:t>
      </w:r>
      <w:r>
        <w:rPr>
          <w:rFonts w:ascii="Times New Roman" w:hAnsi="Times New Roman" w:cs="Times New Roman"/>
          <w:sz w:val="24"/>
          <w:szCs w:val="24"/>
        </w:rPr>
        <w:t>v</w:t>
      </w:r>
      <w:r w:rsidRPr="00900242">
        <w:rPr>
          <w:rFonts w:ascii="Times New Roman" w:hAnsi="Times New Roman" w:cs="Times New Roman"/>
          <w:sz w:val="24"/>
          <w:szCs w:val="24"/>
        </w:rPr>
        <w:t xml:space="preserve">alidation and </w:t>
      </w:r>
      <w:r>
        <w:rPr>
          <w:rFonts w:ascii="Times New Roman" w:hAnsi="Times New Roman" w:cs="Times New Roman"/>
          <w:sz w:val="24"/>
          <w:szCs w:val="24"/>
        </w:rPr>
        <w:t>c</w:t>
      </w:r>
      <w:r w:rsidRPr="00900242">
        <w:rPr>
          <w:rFonts w:ascii="Times New Roman" w:hAnsi="Times New Roman" w:cs="Times New Roman"/>
          <w:sz w:val="24"/>
          <w:szCs w:val="24"/>
        </w:rPr>
        <w:t xml:space="preserve">omparison of ML </w:t>
      </w:r>
      <w:r>
        <w:rPr>
          <w:rFonts w:ascii="Times New Roman" w:hAnsi="Times New Roman" w:cs="Times New Roman"/>
          <w:sz w:val="24"/>
          <w:szCs w:val="24"/>
        </w:rPr>
        <w:t>ozone simulation</w:t>
      </w:r>
      <w:r w:rsidRPr="00900242">
        <w:rPr>
          <w:rFonts w:ascii="Times New Roman" w:hAnsi="Times New Roman" w:cs="Times New Roman"/>
          <w:sz w:val="24"/>
          <w:szCs w:val="24"/>
        </w:rPr>
        <w:t xml:space="preserve"> </w:t>
      </w:r>
      <w:r>
        <w:rPr>
          <w:rFonts w:ascii="Times New Roman" w:hAnsi="Times New Roman" w:cs="Times New Roman"/>
          <w:sz w:val="24"/>
          <w:szCs w:val="24"/>
        </w:rPr>
        <w:t>r</w:t>
      </w:r>
      <w:r w:rsidRPr="00900242">
        <w:rPr>
          <w:rFonts w:ascii="Times New Roman" w:hAnsi="Times New Roman" w:cs="Times New Roman"/>
          <w:sz w:val="24"/>
          <w:szCs w:val="24"/>
        </w:rPr>
        <w:t>esults</w:t>
      </w:r>
      <w:r>
        <w:rPr>
          <w:rFonts w:ascii="Times New Roman" w:hAnsi="Times New Roman" w:cs="Times New Roman"/>
          <w:sz w:val="24"/>
          <w:szCs w:val="24"/>
        </w:rPr>
        <w:t xml:space="preserve">. </w:t>
      </w:r>
    </w:p>
    <w:p w14:paraId="0663A41C" w14:textId="2C94DD83" w:rsidR="0046384C" w:rsidRPr="009D3CB6" w:rsidRDefault="0046384C" w:rsidP="00DD415B">
      <w:pPr>
        <w:pStyle w:val="2"/>
        <w:spacing w:line="360" w:lineRule="auto"/>
      </w:pPr>
      <w:r w:rsidRPr="009D3CB6">
        <w:t>Data</w:t>
      </w:r>
      <w:r w:rsidR="00564CAA">
        <w:t>set</w:t>
      </w:r>
      <w:r w:rsidRPr="009D3CB6">
        <w:t xml:space="preserve"> </w:t>
      </w:r>
      <w:r w:rsidR="00A31AEF">
        <w:t>pre</w:t>
      </w:r>
      <w:r w:rsidRPr="009D3CB6">
        <w:t>process</w:t>
      </w:r>
      <w:ins w:id="32" w:author="zibing" w:date="2022-02-19T17:27:00Z">
        <w:r w:rsidR="00193ECE">
          <w:t>ing</w:t>
        </w:r>
      </w:ins>
    </w:p>
    <w:p w14:paraId="379B839D" w14:textId="77777777" w:rsidR="0046384C" w:rsidRPr="008323A8" w:rsidRDefault="0046384C" w:rsidP="00DD415B">
      <w:pPr>
        <w:spacing w:line="360" w:lineRule="auto"/>
        <w:rPr>
          <w:rFonts w:ascii="Times New Roman" w:hAnsi="Times New Roman" w:cs="Times New Roman"/>
          <w:sz w:val="24"/>
          <w:szCs w:val="24"/>
        </w:rPr>
      </w:pPr>
      <w:r w:rsidRPr="00BD5565">
        <w:rPr>
          <w:rFonts w:ascii="Times New Roman" w:hAnsi="Times New Roman" w:cs="Times New Roman"/>
          <w:sz w:val="24"/>
          <w:szCs w:val="24"/>
        </w:rPr>
        <w:t xml:space="preserve">Before conducting the </w:t>
      </w:r>
      <w:r>
        <w:rPr>
          <w:rFonts w:ascii="Times New Roman" w:hAnsi="Times New Roman" w:cs="Times New Roman"/>
          <w:sz w:val="24"/>
          <w:szCs w:val="24"/>
        </w:rPr>
        <w:t>s</w:t>
      </w:r>
      <w:r w:rsidRPr="008323A8">
        <w:rPr>
          <w:rFonts w:ascii="Times New Roman" w:hAnsi="Times New Roman" w:cs="Times New Roman"/>
          <w:sz w:val="24"/>
          <w:szCs w:val="24"/>
        </w:rPr>
        <w:t>patiotemporal simulation of ambient O</w:t>
      </w:r>
      <w:r w:rsidRPr="008323A8">
        <w:rPr>
          <w:rFonts w:ascii="Times New Roman" w:hAnsi="Times New Roman" w:cs="Times New Roman"/>
          <w:sz w:val="24"/>
          <w:szCs w:val="24"/>
          <w:vertAlign w:val="subscript"/>
        </w:rPr>
        <w:t>3</w:t>
      </w:r>
      <w:r w:rsidRPr="008323A8">
        <w:rPr>
          <w:rFonts w:ascii="Times New Roman" w:hAnsi="Times New Roman" w:cs="Times New Roman"/>
          <w:sz w:val="24"/>
          <w:szCs w:val="24"/>
        </w:rPr>
        <w:t xml:space="preserve"> concentration</w:t>
      </w:r>
      <w:r w:rsidRPr="00BD5565">
        <w:rPr>
          <w:rFonts w:ascii="Times New Roman" w:hAnsi="Times New Roman" w:cs="Times New Roman"/>
          <w:sz w:val="24"/>
          <w:szCs w:val="24"/>
        </w:rPr>
        <w:t>, all variables will be converted t</w:t>
      </w:r>
      <w:r>
        <w:rPr>
          <w:rFonts w:ascii="Times New Roman" w:hAnsi="Times New Roman" w:cs="Times New Roman"/>
          <w:sz w:val="24"/>
          <w:szCs w:val="24"/>
        </w:rPr>
        <w:t>o</w:t>
      </w:r>
      <w:r w:rsidRPr="00BD5565">
        <w:rPr>
          <w:rFonts w:ascii="Times New Roman" w:hAnsi="Times New Roman" w:cs="Times New Roman"/>
          <w:sz w:val="24"/>
          <w:szCs w:val="24"/>
        </w:rPr>
        <w:t xml:space="preserve"> gridded data and assigned to grid cell</w:t>
      </w:r>
      <w:r>
        <w:rPr>
          <w:rFonts w:ascii="Times New Roman" w:hAnsi="Times New Roman" w:cs="Times New Roman"/>
          <w:sz w:val="24"/>
          <w:szCs w:val="24"/>
        </w:rPr>
        <w:t>s</w:t>
      </w:r>
      <w:r w:rsidRPr="00BD5565">
        <w:rPr>
          <w:rFonts w:ascii="Times New Roman" w:hAnsi="Times New Roman" w:cs="Times New Roman"/>
          <w:sz w:val="24"/>
          <w:szCs w:val="24"/>
        </w:rPr>
        <w:t xml:space="preserve"> based on site</w:t>
      </w:r>
      <w:r>
        <w:rPr>
          <w:rFonts w:ascii="Times New Roman" w:hAnsi="Times New Roman" w:cs="Times New Roman"/>
          <w:sz w:val="24"/>
          <w:szCs w:val="24"/>
        </w:rPr>
        <w:t>s’</w:t>
      </w:r>
      <w:r w:rsidRPr="00BD5565">
        <w:rPr>
          <w:rFonts w:ascii="Times New Roman" w:hAnsi="Times New Roman" w:cs="Times New Roman"/>
          <w:sz w:val="24"/>
          <w:szCs w:val="24"/>
        </w:rPr>
        <w:t xml:space="preserve"> coordinates </w:t>
      </w:r>
      <w:r w:rsidRPr="00C077E2">
        <w:rPr>
          <w:rFonts w:ascii="Times New Roman" w:hAnsi="Times New Roman" w:cs="Times New Roman"/>
          <w:sz w:val="24"/>
          <w:szCs w:val="24"/>
        </w:rPr>
        <w:t>by inverse distance weighted</w:t>
      </w:r>
      <w:r>
        <w:rPr>
          <w:rFonts w:ascii="Times New Roman" w:hAnsi="Times New Roman" w:cs="Times New Roman" w:hint="eastAsia"/>
          <w:sz w:val="24"/>
          <w:szCs w:val="24"/>
        </w:rPr>
        <w:t xml:space="preserve"> </w:t>
      </w:r>
      <w:r w:rsidRPr="00C077E2">
        <w:rPr>
          <w:rFonts w:ascii="Times New Roman" w:hAnsi="Times New Roman" w:cs="Times New Roman"/>
          <w:sz w:val="24"/>
          <w:szCs w:val="24"/>
        </w:rPr>
        <w:t>interpolation</w:t>
      </w:r>
      <w:r w:rsidRPr="00BD5565">
        <w:rPr>
          <w:rFonts w:ascii="Times New Roman" w:hAnsi="Times New Roman" w:cs="Times New Roman"/>
          <w:sz w:val="24"/>
          <w:szCs w:val="24"/>
        </w:rPr>
        <w:t xml:space="preserve"> methods (Ma et al., 2021). </w:t>
      </w:r>
      <w:r>
        <w:rPr>
          <w:rFonts w:ascii="Times New Roman" w:hAnsi="Times New Roman" w:cs="Times New Roman"/>
          <w:sz w:val="24"/>
          <w:szCs w:val="24"/>
        </w:rPr>
        <w:t xml:space="preserve">Each day is assigned a corresponding month or year level value for </w:t>
      </w:r>
      <w:proofErr w:type="spellStart"/>
      <w:r>
        <w:rPr>
          <w:rFonts w:ascii="Times New Roman" w:hAnsi="Times New Roman" w:cs="Times New Roman"/>
          <w:sz w:val="24"/>
          <w:szCs w:val="24"/>
        </w:rPr>
        <w:t>datasets’</w:t>
      </w:r>
      <w:proofErr w:type="spellEnd"/>
      <w:r>
        <w:rPr>
          <w:rFonts w:ascii="Times New Roman" w:hAnsi="Times New Roman" w:cs="Times New Roman"/>
          <w:sz w:val="24"/>
          <w:szCs w:val="24"/>
        </w:rPr>
        <w:t xml:space="preserve"> temporal resolution matching</w:t>
      </w:r>
      <w:r w:rsidRPr="00BD5565">
        <w:rPr>
          <w:rFonts w:ascii="Times New Roman" w:hAnsi="Times New Roman" w:cs="Times New Roman"/>
          <w:sz w:val="24"/>
          <w:szCs w:val="24"/>
        </w:rPr>
        <w:t xml:space="preserve">. </w:t>
      </w:r>
      <w:bookmarkStart w:id="33" w:name="OLE_LINK14"/>
      <w:r w:rsidRPr="00BD5565">
        <w:rPr>
          <w:rFonts w:ascii="Times New Roman" w:hAnsi="Times New Roman" w:cs="Times New Roman"/>
          <w:sz w:val="24"/>
          <w:szCs w:val="24"/>
        </w:rPr>
        <w:t xml:space="preserve">A </w:t>
      </w:r>
      <w:r>
        <w:rPr>
          <w:rFonts w:ascii="Times New Roman" w:hAnsi="Times New Roman" w:cs="Times New Roman"/>
          <w:sz w:val="24"/>
          <w:szCs w:val="24"/>
        </w:rPr>
        <w:t xml:space="preserve">processed </w:t>
      </w:r>
      <w:r w:rsidRPr="00BD5565">
        <w:rPr>
          <w:rFonts w:ascii="Times New Roman" w:hAnsi="Times New Roman" w:cs="Times New Roman"/>
          <w:sz w:val="24"/>
          <w:szCs w:val="24"/>
        </w:rPr>
        <w:t>dataset containing all O</w:t>
      </w:r>
      <w:r w:rsidRPr="00BD5565">
        <w:rPr>
          <w:rFonts w:ascii="Times New Roman" w:hAnsi="Times New Roman" w:cs="Times New Roman"/>
          <w:sz w:val="24"/>
          <w:szCs w:val="24"/>
          <w:vertAlign w:val="subscript"/>
        </w:rPr>
        <w:t xml:space="preserve">3 </w:t>
      </w:r>
      <w:r>
        <w:rPr>
          <w:rFonts w:ascii="Times New Roman" w:hAnsi="Times New Roman" w:cs="Times New Roman"/>
          <w:sz w:val="24"/>
          <w:szCs w:val="24"/>
        </w:rPr>
        <w:t xml:space="preserve">monitoring data and environmental </w:t>
      </w:r>
      <w:r w:rsidRPr="00BD5565">
        <w:rPr>
          <w:rFonts w:ascii="Times New Roman" w:hAnsi="Times New Roman" w:cs="Times New Roman"/>
          <w:sz w:val="24"/>
          <w:szCs w:val="24"/>
        </w:rPr>
        <w:t>variables</w:t>
      </w:r>
      <w:r>
        <w:rPr>
          <w:rFonts w:ascii="Times New Roman" w:hAnsi="Times New Roman" w:cs="Times New Roman"/>
          <w:sz w:val="24"/>
          <w:szCs w:val="24"/>
        </w:rPr>
        <w:t xml:space="preserve"> </w:t>
      </w:r>
      <w:r w:rsidRPr="00BD5565">
        <w:rPr>
          <w:rFonts w:ascii="Times New Roman" w:hAnsi="Times New Roman" w:cs="Times New Roman"/>
          <w:sz w:val="24"/>
          <w:szCs w:val="24"/>
        </w:rPr>
        <w:t>a</w:t>
      </w:r>
      <w:r>
        <w:rPr>
          <w:rFonts w:ascii="Times New Roman" w:hAnsi="Times New Roman" w:cs="Times New Roman"/>
          <w:sz w:val="24"/>
          <w:szCs w:val="24"/>
        </w:rPr>
        <w:t xml:space="preserve">re </w:t>
      </w:r>
      <w:r w:rsidRPr="00BD5565">
        <w:rPr>
          <w:rFonts w:ascii="Times New Roman" w:hAnsi="Times New Roman" w:cs="Times New Roman"/>
          <w:sz w:val="24"/>
          <w:szCs w:val="24"/>
        </w:rPr>
        <w:t>prepared for the next step in model development.</w:t>
      </w:r>
      <w:bookmarkEnd w:id="33"/>
      <w:r>
        <w:rPr>
          <w:rFonts w:ascii="Times New Roman" w:hAnsi="Times New Roman" w:cs="Times New Roman"/>
          <w:sz w:val="24"/>
          <w:szCs w:val="24"/>
        </w:rPr>
        <w:t xml:space="preserve"> </w:t>
      </w:r>
      <w:r w:rsidRPr="008323A8">
        <w:rPr>
          <w:rFonts w:ascii="Times New Roman" w:hAnsi="Times New Roman" w:cs="Times New Roman"/>
          <w:sz w:val="24"/>
          <w:szCs w:val="24"/>
        </w:rPr>
        <w:t xml:space="preserve">Low contribution variables </w:t>
      </w:r>
      <w:r>
        <w:rPr>
          <w:rFonts w:ascii="Times New Roman" w:hAnsi="Times New Roman" w:cs="Times New Roman"/>
          <w:sz w:val="24"/>
          <w:szCs w:val="24"/>
        </w:rPr>
        <w:t xml:space="preserve">might </w:t>
      </w:r>
      <w:r w:rsidRPr="008323A8">
        <w:rPr>
          <w:rFonts w:ascii="Times New Roman" w:hAnsi="Times New Roman" w:cs="Times New Roman"/>
          <w:sz w:val="24"/>
          <w:szCs w:val="24"/>
        </w:rPr>
        <w:t>be excluded in the final simulation because of the low spatiotemporal resolution and high missing value.</w:t>
      </w:r>
    </w:p>
    <w:p w14:paraId="6414F5C6" w14:textId="77777777" w:rsidR="0046384C" w:rsidRPr="007D254F" w:rsidRDefault="0046384C" w:rsidP="00DD415B">
      <w:pPr>
        <w:pStyle w:val="2"/>
        <w:spacing w:line="360" w:lineRule="auto"/>
      </w:pPr>
      <w:r>
        <w:t>Machine Learning M</w:t>
      </w:r>
      <w:r w:rsidRPr="007D254F">
        <w:t>odel</w:t>
      </w:r>
      <w:r>
        <w:t>s</w:t>
      </w:r>
      <w:r w:rsidRPr="007D254F">
        <w:t xml:space="preserve"> </w:t>
      </w:r>
      <w:r>
        <w:t xml:space="preserve">application </w:t>
      </w:r>
      <w:r w:rsidRPr="007D254F">
        <w:t>and validation</w:t>
      </w:r>
    </w:p>
    <w:p w14:paraId="1325A1AC" w14:textId="514AFF3D" w:rsidR="0046384C" w:rsidRDefault="0046384C" w:rsidP="00DD415B">
      <w:pPr>
        <w:spacing w:line="360" w:lineRule="auto"/>
        <w:rPr>
          <w:rFonts w:ascii="Times New Roman" w:hAnsi="Times New Roman" w:cs="Times New Roman"/>
          <w:sz w:val="24"/>
          <w:szCs w:val="24"/>
        </w:rPr>
      </w:pPr>
      <w:r w:rsidRPr="00594A3F">
        <w:rPr>
          <w:rFonts w:ascii="Times New Roman" w:hAnsi="Times New Roman" w:cs="Times New Roman"/>
          <w:sz w:val="24"/>
          <w:szCs w:val="24"/>
        </w:rPr>
        <w:t xml:space="preserve">Both random forest and neural network models are black-box models that enable fast computation of large-scale pollution simulations when exploring the relationship between ozone concentration and different variables. </w:t>
      </w:r>
      <w:commentRangeStart w:id="34"/>
      <w:r w:rsidRPr="007D254F">
        <w:rPr>
          <w:rFonts w:ascii="Times New Roman" w:hAnsi="Times New Roman" w:cs="Times New Roman"/>
          <w:sz w:val="24"/>
          <w:szCs w:val="24"/>
        </w:rPr>
        <w:t>The RF model was developed by including multiple decision trees that generated by the bagging ensemble method</w:t>
      </w:r>
      <w:r>
        <w:rPr>
          <w:rFonts w:ascii="Times New Roman" w:hAnsi="Times New Roman" w:cs="Times New Roman"/>
          <w:sz w:val="24"/>
          <w:szCs w:val="24"/>
        </w:rPr>
        <w:t xml:space="preserve"> </w:t>
      </w:r>
      <w:r w:rsidRPr="007D254F">
        <w:rPr>
          <w:rFonts w:ascii="Times New Roman" w:hAnsi="Times New Roman" w:cs="Times New Roman"/>
          <w:sz w:val="24"/>
          <w:szCs w:val="24"/>
        </w:rPr>
        <w:t>(</w:t>
      </w:r>
      <w:proofErr w:type="spellStart"/>
      <w:r w:rsidRPr="007D254F">
        <w:rPr>
          <w:rFonts w:ascii="Times New Roman" w:hAnsi="Times New Roman" w:cs="Times New Roman"/>
          <w:sz w:val="24"/>
          <w:szCs w:val="24"/>
        </w:rPr>
        <w:t>Breiman</w:t>
      </w:r>
      <w:proofErr w:type="spellEnd"/>
      <w:r>
        <w:rPr>
          <w:rFonts w:ascii="Times New Roman" w:hAnsi="Times New Roman" w:cs="Times New Roman"/>
          <w:sz w:val="24"/>
          <w:szCs w:val="24"/>
        </w:rPr>
        <w:t xml:space="preserve"> et al.</w:t>
      </w:r>
      <w:r w:rsidRPr="007D254F">
        <w:rPr>
          <w:rFonts w:ascii="Times New Roman" w:hAnsi="Times New Roman" w:cs="Times New Roman"/>
          <w:sz w:val="24"/>
          <w:szCs w:val="24"/>
        </w:rPr>
        <w:t xml:space="preserve">, 2001). </w:t>
      </w:r>
      <w:r w:rsidRPr="00B140FD">
        <w:rPr>
          <w:rFonts w:ascii="Times New Roman" w:hAnsi="Times New Roman" w:cs="Times New Roman"/>
          <w:sz w:val="24"/>
          <w:szCs w:val="24"/>
        </w:rPr>
        <w:t xml:space="preserve">The algorithm usage of artificial neural network and </w:t>
      </w:r>
      <w:proofErr w:type="spellStart"/>
      <w:r w:rsidRPr="00B140FD">
        <w:rPr>
          <w:rFonts w:ascii="Times New Roman" w:hAnsi="Times New Roman" w:cs="Times New Roman"/>
          <w:sz w:val="24"/>
          <w:szCs w:val="24"/>
        </w:rPr>
        <w:t>XGboost</w:t>
      </w:r>
      <w:proofErr w:type="spellEnd"/>
      <w:r w:rsidRPr="00B140FD">
        <w:rPr>
          <w:rFonts w:ascii="Times New Roman" w:hAnsi="Times New Roman" w:cs="Times New Roman"/>
          <w:sz w:val="24"/>
          <w:szCs w:val="24"/>
        </w:rPr>
        <w:t xml:space="preserve"> refer to </w:t>
      </w:r>
      <w:r>
        <w:rPr>
          <w:rFonts w:ascii="Times New Roman" w:hAnsi="Times New Roman" w:cs="Times New Roman"/>
          <w:sz w:val="24"/>
          <w:szCs w:val="24"/>
        </w:rPr>
        <w:t>Di et al. (2017)</w:t>
      </w:r>
      <w:r w:rsidRPr="00B140FD">
        <w:rPr>
          <w:rFonts w:ascii="Times New Roman" w:hAnsi="Times New Roman" w:cs="Times New Roman"/>
          <w:sz w:val="24"/>
          <w:szCs w:val="24"/>
        </w:rPr>
        <w:t xml:space="preserve"> and </w:t>
      </w:r>
      <w:r w:rsidRPr="00D073A6">
        <w:rPr>
          <w:rFonts w:ascii="Times New Roman" w:hAnsi="Times New Roman" w:cs="Times New Roman"/>
          <w:sz w:val="24"/>
          <w:szCs w:val="24"/>
        </w:rPr>
        <w:t>Liu et al.</w:t>
      </w:r>
      <w:r>
        <w:rPr>
          <w:rFonts w:ascii="Times New Roman" w:hAnsi="Times New Roman" w:cs="Times New Roman"/>
          <w:sz w:val="24"/>
          <w:szCs w:val="24"/>
        </w:rPr>
        <w:t xml:space="preserve"> (</w:t>
      </w:r>
      <w:r w:rsidRPr="00D073A6">
        <w:rPr>
          <w:rFonts w:ascii="Times New Roman" w:hAnsi="Times New Roman" w:cs="Times New Roman"/>
          <w:sz w:val="24"/>
          <w:szCs w:val="24"/>
        </w:rPr>
        <w:t>2020</w:t>
      </w:r>
      <w:r>
        <w:rPr>
          <w:rFonts w:ascii="Times New Roman" w:hAnsi="Times New Roman" w:cs="Times New Roman"/>
          <w:sz w:val="24"/>
          <w:szCs w:val="24"/>
        </w:rPr>
        <w:t>),</w:t>
      </w:r>
      <w:r w:rsidRPr="00B140FD">
        <w:rPr>
          <w:rFonts w:ascii="Times New Roman" w:hAnsi="Times New Roman" w:cs="Times New Roman"/>
          <w:sz w:val="24"/>
          <w:szCs w:val="24"/>
        </w:rPr>
        <w:t xml:space="preserve"> respectively. </w:t>
      </w:r>
      <w:r w:rsidRPr="005E11A5">
        <w:rPr>
          <w:rFonts w:ascii="Times New Roman" w:hAnsi="Times New Roman" w:cs="Times New Roman"/>
          <w:sz w:val="24"/>
          <w:szCs w:val="24"/>
        </w:rPr>
        <w:t xml:space="preserve">The advantages and </w:t>
      </w:r>
      <w:r>
        <w:rPr>
          <w:rFonts w:ascii="Times New Roman" w:hAnsi="Times New Roman" w:cs="Times New Roman"/>
          <w:sz w:val="24"/>
          <w:szCs w:val="24"/>
        </w:rPr>
        <w:t xml:space="preserve">limitations </w:t>
      </w:r>
      <w:r w:rsidRPr="005E11A5">
        <w:rPr>
          <w:rFonts w:ascii="Times New Roman" w:hAnsi="Times New Roman" w:cs="Times New Roman"/>
          <w:sz w:val="24"/>
          <w:szCs w:val="24"/>
        </w:rPr>
        <w:t xml:space="preserve">of </w:t>
      </w:r>
      <w:r>
        <w:rPr>
          <w:rFonts w:ascii="Times New Roman" w:hAnsi="Times New Roman" w:cs="Times New Roman"/>
          <w:sz w:val="24"/>
          <w:szCs w:val="24"/>
        </w:rPr>
        <w:t xml:space="preserve">above </w:t>
      </w:r>
      <w:r w:rsidRPr="005E11A5">
        <w:rPr>
          <w:rFonts w:ascii="Times New Roman" w:hAnsi="Times New Roman" w:cs="Times New Roman"/>
          <w:sz w:val="24"/>
          <w:szCs w:val="24"/>
        </w:rPr>
        <w:t>model</w:t>
      </w:r>
      <w:r>
        <w:rPr>
          <w:rFonts w:ascii="Times New Roman" w:hAnsi="Times New Roman" w:cs="Times New Roman"/>
          <w:sz w:val="24"/>
          <w:szCs w:val="24"/>
        </w:rPr>
        <w:t>s</w:t>
      </w:r>
      <w:r w:rsidRPr="005E11A5">
        <w:rPr>
          <w:rFonts w:ascii="Times New Roman" w:hAnsi="Times New Roman" w:cs="Times New Roman"/>
          <w:sz w:val="24"/>
          <w:szCs w:val="24"/>
        </w:rPr>
        <w:t xml:space="preserve"> are described </w:t>
      </w:r>
      <w:r>
        <w:rPr>
          <w:rFonts w:ascii="Times New Roman" w:hAnsi="Times New Roman" w:cs="Times New Roman"/>
          <w:sz w:val="24"/>
          <w:szCs w:val="24"/>
        </w:rPr>
        <w:t>by Ma et al. (2020)</w:t>
      </w:r>
      <w:r w:rsidRPr="005E11A5">
        <w:rPr>
          <w:rFonts w:ascii="Times New Roman" w:hAnsi="Times New Roman" w:cs="Times New Roman"/>
          <w:sz w:val="24"/>
          <w:szCs w:val="24"/>
        </w:rPr>
        <w:t>.</w:t>
      </w:r>
      <w:r w:rsidR="00564CAA">
        <w:rPr>
          <w:rFonts w:ascii="Times New Roman" w:hAnsi="Times New Roman" w:cs="Times New Roman"/>
          <w:sz w:val="24"/>
          <w:szCs w:val="24"/>
        </w:rPr>
        <w:t xml:space="preserve"> All modeling work will built by </w:t>
      </w:r>
      <w:r w:rsidR="00564CAA" w:rsidRPr="00564CAA">
        <w:rPr>
          <w:rFonts w:ascii="Times New Roman" w:hAnsi="Times New Roman" w:cs="Times New Roman"/>
          <w:sz w:val="24"/>
          <w:szCs w:val="24"/>
        </w:rPr>
        <w:t>R and Python software</w:t>
      </w:r>
      <w:r w:rsidR="00564CAA">
        <w:rPr>
          <w:rFonts w:ascii="Times New Roman" w:hAnsi="Times New Roman" w:cs="Times New Roman"/>
          <w:sz w:val="24"/>
          <w:szCs w:val="24"/>
        </w:rPr>
        <w:t>.</w:t>
      </w:r>
      <w:commentRangeEnd w:id="34"/>
      <w:r w:rsidR="00ED11C4">
        <w:rPr>
          <w:rStyle w:val="a6"/>
        </w:rPr>
        <w:commentReference w:id="34"/>
      </w:r>
    </w:p>
    <w:p w14:paraId="25B7F6D0" w14:textId="0332E88D" w:rsidR="0046384C" w:rsidRDefault="0046384C" w:rsidP="00DD415B">
      <w:pPr>
        <w:spacing w:line="360" w:lineRule="auto"/>
        <w:rPr>
          <w:rFonts w:ascii="Times New Roman" w:hAnsi="Times New Roman" w:cs="Times New Roman"/>
          <w:sz w:val="24"/>
          <w:szCs w:val="24"/>
        </w:rPr>
      </w:pPr>
      <w:r w:rsidRPr="007D254F">
        <w:rPr>
          <w:rFonts w:ascii="Times New Roman" w:hAnsi="Times New Roman" w:cs="Times New Roman"/>
          <w:sz w:val="24"/>
          <w:szCs w:val="24"/>
        </w:rPr>
        <w:t xml:space="preserve">The sample-based division method randomly divides data into a training </w:t>
      </w:r>
      <w:r>
        <w:rPr>
          <w:rFonts w:ascii="Times New Roman" w:hAnsi="Times New Roman" w:cs="Times New Roman"/>
          <w:sz w:val="24"/>
          <w:szCs w:val="24"/>
        </w:rPr>
        <w:t>data</w:t>
      </w:r>
      <w:r w:rsidRPr="007D254F">
        <w:rPr>
          <w:rFonts w:ascii="Times New Roman" w:hAnsi="Times New Roman" w:cs="Times New Roman"/>
          <w:sz w:val="24"/>
          <w:szCs w:val="24"/>
        </w:rPr>
        <w:t>set</w:t>
      </w:r>
      <w:r>
        <w:rPr>
          <w:rFonts w:ascii="Times New Roman" w:hAnsi="Times New Roman" w:cs="Times New Roman"/>
          <w:sz w:val="24"/>
          <w:szCs w:val="24"/>
        </w:rPr>
        <w:t xml:space="preserve"> </w:t>
      </w:r>
      <w:r w:rsidRPr="007D254F">
        <w:rPr>
          <w:rFonts w:ascii="Times New Roman" w:hAnsi="Times New Roman" w:cs="Times New Roman"/>
          <w:sz w:val="24"/>
          <w:szCs w:val="24"/>
        </w:rPr>
        <w:t xml:space="preserve">and </w:t>
      </w:r>
      <w:r w:rsidRPr="007D254F">
        <w:rPr>
          <w:rFonts w:ascii="Times New Roman" w:hAnsi="Times New Roman" w:cs="Times New Roman"/>
          <w:sz w:val="24"/>
          <w:szCs w:val="24"/>
        </w:rPr>
        <w:lastRenderedPageBreak/>
        <w:t xml:space="preserve">test </w:t>
      </w:r>
      <w:r>
        <w:rPr>
          <w:rFonts w:ascii="Times New Roman" w:hAnsi="Times New Roman" w:cs="Times New Roman"/>
          <w:sz w:val="24"/>
          <w:szCs w:val="24"/>
        </w:rPr>
        <w:t>data</w:t>
      </w:r>
      <w:r w:rsidRPr="007D254F">
        <w:rPr>
          <w:rFonts w:ascii="Times New Roman" w:hAnsi="Times New Roman" w:cs="Times New Roman"/>
          <w:sz w:val="24"/>
          <w:szCs w:val="24"/>
        </w:rPr>
        <w:t xml:space="preserve">set, where the training </w:t>
      </w:r>
      <w:r>
        <w:rPr>
          <w:rFonts w:ascii="Times New Roman" w:hAnsi="Times New Roman" w:cs="Times New Roman"/>
          <w:sz w:val="24"/>
          <w:szCs w:val="24"/>
        </w:rPr>
        <w:t>data</w:t>
      </w:r>
      <w:r w:rsidRPr="007D254F">
        <w:rPr>
          <w:rFonts w:ascii="Times New Roman" w:hAnsi="Times New Roman" w:cs="Times New Roman"/>
          <w:sz w:val="24"/>
          <w:szCs w:val="24"/>
        </w:rPr>
        <w:t>set includ</w:t>
      </w:r>
      <w:r>
        <w:rPr>
          <w:rFonts w:ascii="Times New Roman" w:hAnsi="Times New Roman" w:cs="Times New Roman"/>
          <w:sz w:val="24"/>
          <w:szCs w:val="24"/>
        </w:rPr>
        <w:t>es</w:t>
      </w:r>
      <w:r w:rsidRPr="007D254F">
        <w:rPr>
          <w:rFonts w:ascii="Times New Roman" w:hAnsi="Times New Roman" w:cs="Times New Roman"/>
          <w:sz w:val="24"/>
          <w:szCs w:val="24"/>
        </w:rPr>
        <w:t xml:space="preserve"> 90% of the </w:t>
      </w:r>
      <w:r>
        <w:rPr>
          <w:rFonts w:ascii="Times New Roman" w:hAnsi="Times New Roman" w:cs="Times New Roman"/>
          <w:sz w:val="24"/>
          <w:szCs w:val="24"/>
        </w:rPr>
        <w:t xml:space="preserve">total </w:t>
      </w:r>
      <w:r w:rsidRPr="007D254F">
        <w:rPr>
          <w:rFonts w:ascii="Times New Roman" w:hAnsi="Times New Roman" w:cs="Times New Roman"/>
          <w:sz w:val="24"/>
          <w:szCs w:val="24"/>
        </w:rPr>
        <w:t>data</w:t>
      </w:r>
      <w:r>
        <w:rPr>
          <w:rFonts w:ascii="Times New Roman" w:hAnsi="Times New Roman" w:cs="Times New Roman"/>
          <w:sz w:val="24"/>
          <w:szCs w:val="24"/>
        </w:rPr>
        <w:t>. T</w:t>
      </w:r>
      <w:r w:rsidR="00914F46">
        <w:rPr>
          <w:rFonts w:ascii="Times New Roman" w:hAnsi="Times New Roman" w:cs="Times New Roman"/>
          <w:sz w:val="24"/>
          <w:szCs w:val="24"/>
        </w:rPr>
        <w:t>he t</w:t>
      </w:r>
      <w:r>
        <w:rPr>
          <w:rFonts w:ascii="Times New Roman" w:hAnsi="Times New Roman" w:cs="Times New Roman"/>
          <w:sz w:val="24"/>
          <w:szCs w:val="24"/>
        </w:rPr>
        <w:t>raining dataset will be</w:t>
      </w:r>
      <w:r w:rsidRPr="007D254F">
        <w:rPr>
          <w:rFonts w:ascii="Times New Roman" w:hAnsi="Times New Roman" w:cs="Times New Roman"/>
          <w:sz w:val="24"/>
          <w:szCs w:val="24"/>
        </w:rPr>
        <w:t xml:space="preserve"> used to build</w:t>
      </w:r>
      <w:r>
        <w:rPr>
          <w:rFonts w:ascii="Times New Roman" w:hAnsi="Times New Roman" w:cs="Times New Roman"/>
          <w:sz w:val="24"/>
          <w:szCs w:val="24"/>
        </w:rPr>
        <w:t xml:space="preserve"> </w:t>
      </w:r>
      <w:r w:rsidRPr="007D254F">
        <w:rPr>
          <w:rFonts w:ascii="Times New Roman" w:hAnsi="Times New Roman" w:cs="Times New Roman"/>
          <w:sz w:val="24"/>
          <w:szCs w:val="24"/>
        </w:rPr>
        <w:t>model</w:t>
      </w:r>
      <w:r>
        <w:rPr>
          <w:rFonts w:ascii="Times New Roman" w:hAnsi="Times New Roman" w:cs="Times New Roman"/>
          <w:sz w:val="24"/>
          <w:szCs w:val="24"/>
        </w:rPr>
        <w:t>s. T</w:t>
      </w:r>
      <w:r w:rsidRPr="007D254F">
        <w:rPr>
          <w:rFonts w:ascii="Times New Roman" w:hAnsi="Times New Roman" w:cs="Times New Roman"/>
          <w:sz w:val="24"/>
          <w:szCs w:val="24"/>
        </w:rPr>
        <w:t>he test set included 10% of the data</w:t>
      </w:r>
      <w:r>
        <w:rPr>
          <w:rFonts w:ascii="Times New Roman" w:hAnsi="Times New Roman" w:cs="Times New Roman"/>
          <w:sz w:val="24"/>
          <w:szCs w:val="24"/>
        </w:rPr>
        <w:t xml:space="preserve">, and test </w:t>
      </w:r>
      <w:r w:rsidRPr="007D254F">
        <w:rPr>
          <w:rFonts w:ascii="Times New Roman" w:hAnsi="Times New Roman" w:cs="Times New Roman"/>
          <w:sz w:val="24"/>
          <w:szCs w:val="24"/>
        </w:rPr>
        <w:t>subset</w:t>
      </w:r>
      <w:r>
        <w:rPr>
          <w:rFonts w:ascii="Times New Roman" w:hAnsi="Times New Roman" w:cs="Times New Roman"/>
          <w:sz w:val="24"/>
          <w:szCs w:val="24"/>
        </w:rPr>
        <w:t>s</w:t>
      </w:r>
      <w:r w:rsidRPr="007D254F">
        <w:rPr>
          <w:rFonts w:ascii="Times New Roman" w:hAnsi="Times New Roman" w:cs="Times New Roman"/>
          <w:sz w:val="24"/>
          <w:szCs w:val="24"/>
        </w:rPr>
        <w:t xml:space="preserve"> </w:t>
      </w:r>
      <w:r>
        <w:rPr>
          <w:rFonts w:ascii="Times New Roman" w:hAnsi="Times New Roman" w:cs="Times New Roman"/>
          <w:sz w:val="24"/>
          <w:szCs w:val="24"/>
        </w:rPr>
        <w:t xml:space="preserve">will </w:t>
      </w:r>
      <w:r w:rsidRPr="007D254F">
        <w:rPr>
          <w:rFonts w:ascii="Times New Roman" w:hAnsi="Times New Roman" w:cs="Times New Roman"/>
          <w:sz w:val="24"/>
          <w:szCs w:val="24"/>
        </w:rPr>
        <w:t>validate the model performance.</w:t>
      </w:r>
    </w:p>
    <w:p w14:paraId="42C832B4" w14:textId="03E57AB3" w:rsidR="00193ECE" w:rsidRDefault="00914F46" w:rsidP="00DD415B">
      <w:pPr>
        <w:spacing w:line="360" w:lineRule="auto"/>
        <w:rPr>
          <w:rFonts w:ascii="Times New Roman" w:hAnsi="Times New Roman" w:cs="Times New Roman"/>
          <w:sz w:val="24"/>
          <w:szCs w:val="24"/>
        </w:rPr>
      </w:pPr>
      <w:commentRangeStart w:id="35"/>
      <w:r>
        <w:rPr>
          <w:rFonts w:ascii="Times New Roman" w:hAnsi="Times New Roman" w:cs="Times New Roman"/>
          <w:sz w:val="24"/>
          <w:szCs w:val="24"/>
        </w:rPr>
        <w:t xml:space="preserve">ML </w:t>
      </w:r>
      <w:r w:rsidR="0046384C" w:rsidRPr="00A52129">
        <w:rPr>
          <w:rFonts w:ascii="Times New Roman" w:hAnsi="Times New Roman" w:cs="Times New Roman"/>
          <w:sz w:val="24"/>
          <w:szCs w:val="24"/>
        </w:rPr>
        <w:t xml:space="preserve">validation </w:t>
      </w:r>
      <w:r>
        <w:rPr>
          <w:rFonts w:ascii="Times New Roman" w:hAnsi="Times New Roman" w:cs="Times New Roman"/>
          <w:sz w:val="24"/>
          <w:szCs w:val="24"/>
        </w:rPr>
        <w:t xml:space="preserve">will use </w:t>
      </w:r>
      <w:r w:rsidR="0046384C" w:rsidRPr="00A52129">
        <w:rPr>
          <w:rFonts w:ascii="Times New Roman" w:hAnsi="Times New Roman" w:cs="Times New Roman"/>
          <w:sz w:val="24"/>
          <w:szCs w:val="24"/>
        </w:rPr>
        <w:t>the cross-validation (CV)</w:t>
      </w:r>
      <w:r w:rsidR="0046384C">
        <w:rPr>
          <w:rFonts w:ascii="Times New Roman" w:hAnsi="Times New Roman" w:cs="Times New Roman"/>
          <w:sz w:val="24"/>
          <w:szCs w:val="24"/>
        </w:rPr>
        <w:t xml:space="preserve"> </w:t>
      </w:r>
      <w:r w:rsidR="0046384C" w:rsidRPr="00A52129">
        <w:rPr>
          <w:rFonts w:ascii="Times New Roman" w:hAnsi="Times New Roman" w:cs="Times New Roman"/>
          <w:sz w:val="24"/>
          <w:szCs w:val="24"/>
        </w:rPr>
        <w:t>method, which can be divided into two</w:t>
      </w:r>
      <w:r>
        <w:rPr>
          <w:rFonts w:ascii="Times New Roman" w:hAnsi="Times New Roman" w:cs="Times New Roman"/>
          <w:sz w:val="24"/>
          <w:szCs w:val="24"/>
        </w:rPr>
        <w:t xml:space="preserve"> types</w:t>
      </w:r>
      <w:r w:rsidR="0046384C">
        <w:rPr>
          <w:rFonts w:ascii="Times New Roman" w:hAnsi="Times New Roman" w:cs="Times New Roman"/>
          <w:sz w:val="24"/>
          <w:szCs w:val="24"/>
        </w:rPr>
        <w:t xml:space="preserve">. </w:t>
      </w:r>
      <w:r w:rsidR="0046384C" w:rsidRPr="00A52129">
        <w:rPr>
          <w:rFonts w:ascii="Times New Roman" w:hAnsi="Times New Roman" w:cs="Times New Roman"/>
          <w:sz w:val="24"/>
          <w:szCs w:val="24"/>
        </w:rPr>
        <w:t xml:space="preserve">The first </w:t>
      </w:r>
      <w:r>
        <w:rPr>
          <w:rFonts w:ascii="Times New Roman" w:hAnsi="Times New Roman" w:cs="Times New Roman"/>
          <w:sz w:val="24"/>
          <w:szCs w:val="24"/>
        </w:rPr>
        <w:t xml:space="preserve">type </w:t>
      </w:r>
      <w:r w:rsidR="0046384C" w:rsidRPr="00A52129">
        <w:rPr>
          <w:rFonts w:ascii="Times New Roman" w:hAnsi="Times New Roman" w:cs="Times New Roman"/>
          <w:sz w:val="24"/>
          <w:szCs w:val="24"/>
        </w:rPr>
        <w:t xml:space="preserve">is leave-out-one </w:t>
      </w:r>
      <w:bookmarkStart w:id="36" w:name="OLE_LINK17"/>
      <w:r w:rsidR="0046384C" w:rsidRPr="00A52129">
        <w:rPr>
          <w:rFonts w:ascii="Times New Roman" w:hAnsi="Times New Roman" w:cs="Times New Roman"/>
          <w:sz w:val="24"/>
          <w:szCs w:val="24"/>
        </w:rPr>
        <w:t>cross</w:t>
      </w:r>
      <w:r w:rsidR="0046384C">
        <w:rPr>
          <w:rFonts w:ascii="Times New Roman" w:hAnsi="Times New Roman" w:cs="Times New Roman"/>
          <w:sz w:val="24"/>
          <w:szCs w:val="24"/>
        </w:rPr>
        <w:t>-</w:t>
      </w:r>
      <w:r w:rsidR="0046384C" w:rsidRPr="00A52129">
        <w:rPr>
          <w:rFonts w:ascii="Times New Roman" w:hAnsi="Times New Roman" w:cs="Times New Roman"/>
          <w:sz w:val="24"/>
          <w:szCs w:val="24"/>
        </w:rPr>
        <w:t>validation</w:t>
      </w:r>
      <w:bookmarkEnd w:id="36"/>
      <w:r w:rsidR="0046384C" w:rsidRPr="00A52129">
        <w:rPr>
          <w:rFonts w:ascii="Times New Roman" w:hAnsi="Times New Roman" w:cs="Times New Roman"/>
          <w:sz w:val="24"/>
          <w:szCs w:val="24"/>
        </w:rPr>
        <w:t xml:space="preserve"> (Wolf et al., 2017),</w:t>
      </w:r>
      <w:r w:rsidR="0046384C">
        <w:rPr>
          <w:rFonts w:ascii="Times New Roman" w:hAnsi="Times New Roman" w:cs="Times New Roman"/>
          <w:sz w:val="24"/>
          <w:szCs w:val="24"/>
        </w:rPr>
        <w:t xml:space="preserve"> </w:t>
      </w:r>
      <w:r w:rsidR="0046384C" w:rsidRPr="00A52129">
        <w:rPr>
          <w:rFonts w:ascii="Times New Roman" w:hAnsi="Times New Roman" w:cs="Times New Roman"/>
          <w:sz w:val="24"/>
          <w:szCs w:val="24"/>
        </w:rPr>
        <w:t>which is the most common CV method</w:t>
      </w:r>
      <w:r w:rsidR="0046384C">
        <w:rPr>
          <w:rFonts w:ascii="Times New Roman" w:hAnsi="Times New Roman" w:cs="Times New Roman"/>
          <w:sz w:val="24"/>
          <w:szCs w:val="24"/>
        </w:rPr>
        <w:t xml:space="preserve">, referred as </w:t>
      </w:r>
      <w:proofErr w:type="spellStart"/>
      <w:r w:rsidR="0046384C" w:rsidRPr="00A52129">
        <w:rPr>
          <w:rFonts w:ascii="Times New Roman" w:hAnsi="Times New Roman" w:cs="Times New Roman"/>
          <w:sz w:val="24"/>
          <w:szCs w:val="24"/>
        </w:rPr>
        <w:t>Geisser</w:t>
      </w:r>
      <w:proofErr w:type="spellEnd"/>
      <w:r w:rsidR="0046384C" w:rsidRPr="00A52129">
        <w:rPr>
          <w:rFonts w:ascii="Times New Roman" w:hAnsi="Times New Roman" w:cs="Times New Roman"/>
          <w:sz w:val="24"/>
          <w:szCs w:val="24"/>
        </w:rPr>
        <w:t xml:space="preserve"> </w:t>
      </w:r>
      <w:r w:rsidR="0046384C">
        <w:rPr>
          <w:rFonts w:ascii="Times New Roman" w:hAnsi="Times New Roman" w:cs="Times New Roman"/>
          <w:sz w:val="24"/>
          <w:szCs w:val="24"/>
        </w:rPr>
        <w:t>(</w:t>
      </w:r>
      <w:r w:rsidR="0046384C" w:rsidRPr="00A52129">
        <w:rPr>
          <w:rFonts w:ascii="Times New Roman" w:hAnsi="Times New Roman" w:cs="Times New Roman"/>
          <w:sz w:val="24"/>
          <w:szCs w:val="24"/>
        </w:rPr>
        <w:t>1974</w:t>
      </w:r>
      <w:r w:rsidR="0046384C">
        <w:rPr>
          <w:rFonts w:ascii="Times New Roman" w:hAnsi="Times New Roman" w:cs="Times New Roman"/>
          <w:sz w:val="24"/>
          <w:szCs w:val="24"/>
        </w:rPr>
        <w:t>)</w:t>
      </w:r>
      <w:r w:rsidR="0046384C" w:rsidRPr="00A52129">
        <w:rPr>
          <w:rFonts w:ascii="Times New Roman" w:hAnsi="Times New Roman" w:cs="Times New Roman"/>
          <w:sz w:val="24"/>
          <w:szCs w:val="24"/>
        </w:rPr>
        <w:t>.</w:t>
      </w:r>
      <w:r w:rsidR="0046384C">
        <w:rPr>
          <w:rFonts w:ascii="Times New Roman" w:hAnsi="Times New Roman" w:cs="Times New Roman"/>
          <w:sz w:val="24"/>
          <w:szCs w:val="24"/>
        </w:rPr>
        <w:t xml:space="preserve"> The other </w:t>
      </w:r>
      <w:r w:rsidR="0046384C" w:rsidRPr="00A52129">
        <w:rPr>
          <w:rFonts w:ascii="Times New Roman" w:hAnsi="Times New Roman" w:cs="Times New Roman"/>
          <w:sz w:val="24"/>
          <w:szCs w:val="24"/>
        </w:rPr>
        <w:t>is V-fold CV method (Son et al., 2018).</w:t>
      </w:r>
      <w:r w:rsidR="0046384C" w:rsidRPr="0046384C">
        <w:rPr>
          <w:rFonts w:cs="Times New Roman"/>
          <w:b/>
          <w:bCs/>
          <w:sz w:val="24"/>
          <w:szCs w:val="24"/>
        </w:rPr>
        <w:t xml:space="preserve"> </w:t>
      </w:r>
      <w:r w:rsidR="0046384C" w:rsidRPr="0046384C">
        <w:rPr>
          <w:rFonts w:ascii="Times New Roman" w:hAnsi="Times New Roman" w:cs="Times New Roman"/>
          <w:sz w:val="24"/>
          <w:szCs w:val="24"/>
        </w:rPr>
        <w:t xml:space="preserve">Both </w:t>
      </w:r>
      <w:r w:rsidR="0046384C">
        <w:rPr>
          <w:rFonts w:ascii="Times New Roman" w:hAnsi="Times New Roman" w:cs="Times New Roman"/>
          <w:sz w:val="24"/>
          <w:szCs w:val="24"/>
        </w:rPr>
        <w:t>two types o</w:t>
      </w:r>
      <w:r w:rsidR="0020703C">
        <w:rPr>
          <w:rFonts w:ascii="Times New Roman" w:hAnsi="Times New Roman" w:cs="Times New Roman"/>
          <w:sz w:val="24"/>
          <w:szCs w:val="24"/>
        </w:rPr>
        <w:t xml:space="preserve">f </w:t>
      </w:r>
      <w:r w:rsidR="0046384C" w:rsidRPr="00A52129">
        <w:rPr>
          <w:rFonts w:ascii="Times New Roman" w:hAnsi="Times New Roman" w:cs="Times New Roman"/>
          <w:sz w:val="24"/>
          <w:szCs w:val="24"/>
        </w:rPr>
        <w:t>cross</w:t>
      </w:r>
      <w:r w:rsidR="0046384C">
        <w:rPr>
          <w:rFonts w:ascii="Times New Roman" w:hAnsi="Times New Roman" w:cs="Times New Roman"/>
          <w:sz w:val="24"/>
          <w:szCs w:val="24"/>
        </w:rPr>
        <w:t>-</w:t>
      </w:r>
      <w:r w:rsidR="0046384C" w:rsidRPr="00A52129">
        <w:rPr>
          <w:rFonts w:ascii="Times New Roman" w:hAnsi="Times New Roman" w:cs="Times New Roman"/>
          <w:sz w:val="24"/>
          <w:szCs w:val="24"/>
        </w:rPr>
        <w:t>validation</w:t>
      </w:r>
      <w:r w:rsidR="0046384C" w:rsidRPr="0046384C">
        <w:rPr>
          <w:rFonts w:ascii="Times New Roman" w:hAnsi="Times New Roman" w:cs="Times New Roman"/>
          <w:sz w:val="24"/>
          <w:szCs w:val="24"/>
        </w:rPr>
        <w:t xml:space="preserve"> methods </w:t>
      </w:r>
      <w:r w:rsidR="0046384C">
        <w:rPr>
          <w:rFonts w:ascii="Times New Roman" w:hAnsi="Times New Roman" w:cs="Times New Roman"/>
          <w:sz w:val="24"/>
          <w:szCs w:val="24"/>
        </w:rPr>
        <w:t xml:space="preserve">will be </w:t>
      </w:r>
      <w:r w:rsidR="0046384C" w:rsidRPr="0046384C">
        <w:rPr>
          <w:rFonts w:ascii="Times New Roman" w:hAnsi="Times New Roman" w:cs="Times New Roman"/>
          <w:sz w:val="24"/>
          <w:szCs w:val="24"/>
        </w:rPr>
        <w:t>used for result validation.</w:t>
      </w:r>
      <w:commentRangeEnd w:id="35"/>
      <w:r w:rsidR="00193ECE">
        <w:rPr>
          <w:rStyle w:val="a6"/>
        </w:rPr>
        <w:commentReference w:id="35"/>
      </w:r>
    </w:p>
    <w:p w14:paraId="7AC21D28" w14:textId="57ACD261" w:rsidR="00193ECE" w:rsidRPr="007D254F" w:rsidRDefault="00193ECE" w:rsidP="00193ECE">
      <w:pPr>
        <w:pStyle w:val="2"/>
        <w:spacing w:line="360" w:lineRule="auto"/>
      </w:pPr>
      <w:commentRangeStart w:id="37"/>
      <w:r>
        <w:t>XX</w:t>
      </w:r>
      <w:commentRangeEnd w:id="37"/>
      <w:r>
        <w:rPr>
          <w:rStyle w:val="a6"/>
          <w:rFonts w:asciiTheme="minorHAnsi" w:eastAsiaTheme="minorEastAsia" w:hAnsiTheme="minorHAnsi" w:cstheme="minorBidi"/>
          <w:b w:val="0"/>
          <w:bCs w:val="0"/>
          <w:kern w:val="2"/>
        </w:rPr>
        <w:commentReference w:id="37"/>
      </w:r>
    </w:p>
    <w:p w14:paraId="59DE9E00" w14:textId="77777777" w:rsidR="0046384C" w:rsidRPr="007D254F" w:rsidRDefault="0046384C" w:rsidP="00DD415B">
      <w:pPr>
        <w:pStyle w:val="1"/>
        <w:spacing w:line="360" w:lineRule="auto"/>
      </w:pPr>
      <w:r w:rsidRPr="007D254F">
        <w:t>Expected Results</w:t>
      </w:r>
    </w:p>
    <w:p w14:paraId="4C6038F2" w14:textId="7201C8A8" w:rsidR="0046384C" w:rsidRDefault="0046384C" w:rsidP="00DD415B">
      <w:pPr>
        <w:spacing w:line="360" w:lineRule="auto"/>
        <w:rPr>
          <w:rFonts w:ascii="Times New Roman" w:hAnsi="Times New Roman" w:cs="Times New Roman"/>
          <w:sz w:val="24"/>
          <w:szCs w:val="24"/>
        </w:rPr>
      </w:pPr>
      <w:r w:rsidRPr="007D254F">
        <w:rPr>
          <w:rFonts w:ascii="Times New Roman" w:hAnsi="Times New Roman" w:cs="Times New Roman"/>
          <w:sz w:val="24"/>
          <w:szCs w:val="24"/>
        </w:rPr>
        <w:t xml:space="preserve">This research will </w:t>
      </w:r>
      <w:r w:rsidR="00D744C3">
        <w:rPr>
          <w:rFonts w:ascii="Times New Roman" w:hAnsi="Times New Roman" w:cs="Times New Roman"/>
          <w:sz w:val="24"/>
          <w:szCs w:val="24"/>
        </w:rPr>
        <w:t xml:space="preserve">simulate </w:t>
      </w:r>
      <w:r w:rsidRPr="007D254F">
        <w:rPr>
          <w:rFonts w:ascii="Times New Roman" w:hAnsi="Times New Roman" w:cs="Times New Roman"/>
          <w:sz w:val="24"/>
          <w:szCs w:val="24"/>
        </w:rPr>
        <w:t>daily tropospheric ozone concentration along</w:t>
      </w:r>
      <w:r>
        <w:rPr>
          <w:rFonts w:ascii="Times New Roman" w:hAnsi="Times New Roman" w:cs="Times New Roman"/>
          <w:sz w:val="24"/>
          <w:szCs w:val="24"/>
        </w:rPr>
        <w:t xml:space="preserve"> with</w:t>
      </w:r>
      <w:r w:rsidRPr="007D254F">
        <w:rPr>
          <w:rFonts w:ascii="Times New Roman" w:hAnsi="Times New Roman" w:cs="Times New Roman"/>
          <w:sz w:val="24"/>
          <w:szCs w:val="24"/>
        </w:rPr>
        <w:t xml:space="preserve"> different SSP scenarios and contributions of </w:t>
      </w:r>
      <w:r w:rsidR="00BF4919">
        <w:rPr>
          <w:rFonts w:ascii="Times New Roman" w:hAnsi="Times New Roman" w:cs="Times New Roman"/>
          <w:sz w:val="24"/>
          <w:szCs w:val="24"/>
        </w:rPr>
        <w:t xml:space="preserve">meteorological conditions </w:t>
      </w:r>
      <w:r w:rsidRPr="007D254F">
        <w:rPr>
          <w:rFonts w:ascii="Times New Roman" w:hAnsi="Times New Roman" w:cs="Times New Roman"/>
          <w:sz w:val="24"/>
          <w:szCs w:val="24"/>
        </w:rPr>
        <w:t>and emissions to ozone under different SSP scenarios.</w:t>
      </w:r>
      <w:r>
        <w:rPr>
          <w:rFonts w:ascii="Times New Roman" w:hAnsi="Times New Roman" w:cs="Times New Roman"/>
          <w:sz w:val="24"/>
          <w:szCs w:val="24"/>
        </w:rPr>
        <w:t xml:space="preserve"> </w:t>
      </w:r>
      <w:r w:rsidRPr="00A52129">
        <w:rPr>
          <w:rFonts w:ascii="Times New Roman" w:hAnsi="Times New Roman" w:cs="Times New Roman"/>
          <w:sz w:val="24"/>
          <w:szCs w:val="24"/>
        </w:rPr>
        <w:t>Th</w:t>
      </w:r>
      <w:r w:rsidR="00015274">
        <w:rPr>
          <w:rFonts w:ascii="Times New Roman" w:hAnsi="Times New Roman" w:cs="Times New Roman"/>
          <w:sz w:val="24"/>
          <w:szCs w:val="24"/>
        </w:rPr>
        <w:t>e r</w:t>
      </w:r>
      <w:r w:rsidRPr="00A52129">
        <w:rPr>
          <w:rFonts w:ascii="Times New Roman" w:hAnsi="Times New Roman" w:cs="Times New Roman"/>
          <w:sz w:val="24"/>
          <w:szCs w:val="24"/>
        </w:rPr>
        <w:t xml:space="preserve">esearch attempts to </w:t>
      </w:r>
      <w:commentRangeStart w:id="38"/>
      <w:r w:rsidRPr="00A52129">
        <w:rPr>
          <w:rFonts w:ascii="Times New Roman" w:hAnsi="Times New Roman" w:cs="Times New Roman"/>
          <w:sz w:val="24"/>
          <w:szCs w:val="24"/>
        </w:rPr>
        <w:t xml:space="preserve">provide a </w:t>
      </w:r>
      <w:r>
        <w:rPr>
          <w:rFonts w:ascii="Times New Roman" w:hAnsi="Times New Roman" w:cs="Times New Roman"/>
          <w:sz w:val="24"/>
          <w:szCs w:val="24"/>
        </w:rPr>
        <w:t xml:space="preserve">set of </w:t>
      </w:r>
      <w:r w:rsidRPr="00A52129">
        <w:rPr>
          <w:rFonts w:ascii="Times New Roman" w:hAnsi="Times New Roman" w:cs="Times New Roman"/>
          <w:sz w:val="24"/>
          <w:szCs w:val="24"/>
        </w:rPr>
        <w:t>machine learning approach</w:t>
      </w:r>
      <w:r>
        <w:rPr>
          <w:rFonts w:ascii="Times New Roman" w:hAnsi="Times New Roman" w:cs="Times New Roman"/>
          <w:sz w:val="24"/>
          <w:szCs w:val="24"/>
        </w:rPr>
        <w:t>es</w:t>
      </w:r>
      <w:commentRangeEnd w:id="38"/>
      <w:r w:rsidR="00193ECE">
        <w:rPr>
          <w:rStyle w:val="a6"/>
        </w:rPr>
        <w:commentReference w:id="38"/>
      </w:r>
      <w:r>
        <w:rPr>
          <w:rFonts w:ascii="Times New Roman" w:hAnsi="Times New Roman" w:cs="Times New Roman"/>
          <w:sz w:val="24"/>
          <w:szCs w:val="24"/>
        </w:rPr>
        <w:t xml:space="preserve"> </w:t>
      </w:r>
      <w:r w:rsidRPr="00A52129">
        <w:rPr>
          <w:rFonts w:ascii="Times New Roman" w:hAnsi="Times New Roman" w:cs="Times New Roman"/>
          <w:sz w:val="24"/>
          <w:szCs w:val="24"/>
        </w:rPr>
        <w:t>combined with chemical transport model simulation</w:t>
      </w:r>
      <w:r>
        <w:rPr>
          <w:rFonts w:ascii="Times New Roman" w:hAnsi="Times New Roman" w:cs="Times New Roman"/>
          <w:sz w:val="24"/>
          <w:szCs w:val="24"/>
        </w:rPr>
        <w:t xml:space="preserve"> results</w:t>
      </w:r>
      <w:r w:rsidRPr="00A52129">
        <w:rPr>
          <w:rFonts w:ascii="Times New Roman" w:hAnsi="Times New Roman" w:cs="Times New Roman"/>
          <w:sz w:val="24"/>
          <w:szCs w:val="24"/>
        </w:rPr>
        <w:t xml:space="preserve"> to predict future links between ozone and climate change. </w:t>
      </w:r>
    </w:p>
    <w:p w14:paraId="227578AD" w14:textId="77777777" w:rsidR="0046384C" w:rsidRPr="00A52129" w:rsidRDefault="0046384C" w:rsidP="00DD415B">
      <w:pPr>
        <w:pStyle w:val="1"/>
        <w:spacing w:line="360" w:lineRule="auto"/>
      </w:pPr>
      <w:r w:rsidRPr="00A52129">
        <w:t>Research Planning</w:t>
      </w:r>
    </w:p>
    <w:tbl>
      <w:tblPr>
        <w:tblStyle w:val="a4"/>
        <w:tblW w:w="8784" w:type="dxa"/>
        <w:tblLook w:val="04A0" w:firstRow="1" w:lastRow="0" w:firstColumn="1" w:lastColumn="0" w:noHBand="0" w:noVBand="1"/>
      </w:tblPr>
      <w:tblGrid>
        <w:gridCol w:w="2122"/>
        <w:gridCol w:w="6662"/>
      </w:tblGrid>
      <w:tr w:rsidR="0046384C" w:rsidRPr="00AD5054" w14:paraId="612A8847" w14:textId="77777777" w:rsidTr="00756181">
        <w:trPr>
          <w:trHeight w:val="263"/>
        </w:trPr>
        <w:tc>
          <w:tcPr>
            <w:tcW w:w="2122" w:type="dxa"/>
          </w:tcPr>
          <w:p w14:paraId="0FA359BF" w14:textId="77777777"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b/>
                <w:bCs/>
                <w:sz w:val="22"/>
              </w:rPr>
              <w:t>Timescale</w:t>
            </w:r>
          </w:p>
        </w:tc>
        <w:tc>
          <w:tcPr>
            <w:tcW w:w="6662" w:type="dxa"/>
          </w:tcPr>
          <w:p w14:paraId="08B6A026" w14:textId="77777777"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b/>
                <w:bCs/>
                <w:sz w:val="22"/>
              </w:rPr>
              <w:t>Experiment schedule</w:t>
            </w:r>
          </w:p>
        </w:tc>
      </w:tr>
      <w:tr w:rsidR="0046384C" w:rsidRPr="00AD5054" w14:paraId="32669E1E" w14:textId="77777777" w:rsidTr="00756181">
        <w:trPr>
          <w:trHeight w:val="528"/>
        </w:trPr>
        <w:tc>
          <w:tcPr>
            <w:tcW w:w="2122" w:type="dxa"/>
          </w:tcPr>
          <w:p w14:paraId="37BAE7A8" w14:textId="77777777"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May 2022</w:t>
            </w:r>
          </w:p>
        </w:tc>
        <w:tc>
          <w:tcPr>
            <w:tcW w:w="6662" w:type="dxa"/>
          </w:tcPr>
          <w:p w14:paraId="1855E609" w14:textId="1D356BD0"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Data preprocessing</w:t>
            </w:r>
            <w:r w:rsidR="006966E7" w:rsidRPr="00AD5054">
              <w:rPr>
                <w:rFonts w:ascii="Times New Roman" w:hAnsi="Times New Roman" w:cs="Times New Roman"/>
                <w:sz w:val="22"/>
              </w:rPr>
              <w:t xml:space="preserve">, </w:t>
            </w:r>
            <w:r w:rsidRPr="00AD5054">
              <w:rPr>
                <w:rFonts w:ascii="Times New Roman" w:hAnsi="Times New Roman" w:cs="Times New Roman"/>
                <w:sz w:val="22"/>
              </w:rPr>
              <w:t>ML models evaluation and input feature</w:t>
            </w:r>
            <w:r w:rsidR="006966E7" w:rsidRPr="00AD5054">
              <w:rPr>
                <w:rFonts w:ascii="Times New Roman" w:hAnsi="Times New Roman" w:cs="Times New Roman"/>
                <w:sz w:val="22"/>
              </w:rPr>
              <w:t xml:space="preserve"> variables</w:t>
            </w:r>
            <w:r w:rsidRPr="00AD5054">
              <w:rPr>
                <w:rFonts w:ascii="Times New Roman" w:hAnsi="Times New Roman" w:cs="Times New Roman"/>
                <w:sz w:val="22"/>
              </w:rPr>
              <w:t xml:space="preserve"> screening.</w:t>
            </w:r>
          </w:p>
        </w:tc>
      </w:tr>
      <w:tr w:rsidR="0046384C" w:rsidRPr="00AD5054" w14:paraId="0EEA9275" w14:textId="77777777" w:rsidTr="00756181">
        <w:trPr>
          <w:trHeight w:val="1069"/>
        </w:trPr>
        <w:tc>
          <w:tcPr>
            <w:tcW w:w="2122" w:type="dxa"/>
          </w:tcPr>
          <w:p w14:paraId="25CCBD3E" w14:textId="77777777"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June 2022</w:t>
            </w:r>
          </w:p>
        </w:tc>
        <w:tc>
          <w:tcPr>
            <w:tcW w:w="6662" w:type="dxa"/>
          </w:tcPr>
          <w:p w14:paraId="3A84ACEB" w14:textId="113D160C" w:rsidR="0046384C" w:rsidRPr="00AD5054" w:rsidRDefault="006966E7" w:rsidP="00DD415B">
            <w:pPr>
              <w:spacing w:line="360" w:lineRule="auto"/>
              <w:rPr>
                <w:rFonts w:ascii="Times New Roman" w:hAnsi="Times New Roman" w:cs="Times New Roman"/>
                <w:sz w:val="22"/>
              </w:rPr>
            </w:pPr>
            <w:r w:rsidRPr="00AD5054">
              <w:rPr>
                <w:rFonts w:ascii="Times New Roman" w:hAnsi="Times New Roman" w:cs="Times New Roman"/>
                <w:sz w:val="22"/>
              </w:rPr>
              <w:t>A</w:t>
            </w:r>
            <w:r w:rsidR="0046384C" w:rsidRPr="00AD5054">
              <w:rPr>
                <w:rFonts w:ascii="Times New Roman" w:hAnsi="Times New Roman" w:cs="Times New Roman"/>
                <w:sz w:val="22"/>
              </w:rPr>
              <w:t>ssess</w:t>
            </w:r>
            <w:r w:rsidR="00E41F9C" w:rsidRPr="00AD5054">
              <w:rPr>
                <w:rFonts w:ascii="Times New Roman" w:hAnsi="Times New Roman" w:cs="Times New Roman"/>
                <w:sz w:val="22"/>
              </w:rPr>
              <w:t>ing</w:t>
            </w:r>
            <w:r w:rsidR="0046384C" w:rsidRPr="00AD5054">
              <w:rPr>
                <w:rFonts w:ascii="Times New Roman" w:hAnsi="Times New Roman" w:cs="Times New Roman"/>
                <w:sz w:val="22"/>
              </w:rPr>
              <w:t xml:space="preserve"> the performance of the above-mentioned </w:t>
            </w:r>
            <w:r w:rsidR="00BF4919" w:rsidRPr="00AD5054">
              <w:rPr>
                <w:rFonts w:ascii="Times New Roman" w:hAnsi="Times New Roman" w:cs="Times New Roman"/>
                <w:sz w:val="22"/>
              </w:rPr>
              <w:t xml:space="preserve">ML </w:t>
            </w:r>
            <w:r w:rsidR="0046384C" w:rsidRPr="00AD5054">
              <w:rPr>
                <w:rFonts w:ascii="Times New Roman" w:hAnsi="Times New Roman" w:cs="Times New Roman"/>
                <w:sz w:val="22"/>
              </w:rPr>
              <w:t>models.</w:t>
            </w:r>
            <w:r w:rsidR="00FA4A92" w:rsidRPr="00AD5054">
              <w:rPr>
                <w:rFonts w:ascii="Times New Roman" w:hAnsi="Times New Roman" w:cs="Times New Roman"/>
                <w:sz w:val="22"/>
              </w:rPr>
              <w:t xml:space="preserve"> </w:t>
            </w:r>
            <w:r w:rsidRPr="00AD5054">
              <w:rPr>
                <w:rFonts w:ascii="Times New Roman" w:hAnsi="Times New Roman" w:cs="Times New Roman"/>
                <w:sz w:val="22"/>
              </w:rPr>
              <w:t>S</w:t>
            </w:r>
            <w:r w:rsidR="00FA4A92" w:rsidRPr="00AD5054">
              <w:rPr>
                <w:rFonts w:ascii="Times New Roman" w:hAnsi="Times New Roman" w:cs="Times New Roman"/>
                <w:sz w:val="22"/>
              </w:rPr>
              <w:t>imulat</w:t>
            </w:r>
            <w:r w:rsidR="00E41F9C" w:rsidRPr="00AD5054">
              <w:rPr>
                <w:rFonts w:ascii="Times New Roman" w:hAnsi="Times New Roman" w:cs="Times New Roman"/>
                <w:sz w:val="22"/>
              </w:rPr>
              <w:t>ing</w:t>
            </w:r>
            <w:r w:rsidR="00FA4A92" w:rsidRPr="00AD5054">
              <w:rPr>
                <w:rFonts w:ascii="Times New Roman" w:hAnsi="Times New Roman" w:cs="Times New Roman"/>
                <w:sz w:val="22"/>
              </w:rPr>
              <w:t xml:space="preserve"> </w:t>
            </w:r>
            <w:r w:rsidR="0046384C" w:rsidRPr="00AD5054">
              <w:rPr>
                <w:rFonts w:ascii="Times New Roman" w:hAnsi="Times New Roman" w:cs="Times New Roman"/>
                <w:sz w:val="22"/>
              </w:rPr>
              <w:t>ozone concentration</w:t>
            </w:r>
            <w:r w:rsidRPr="00AD5054">
              <w:rPr>
                <w:rFonts w:ascii="Times New Roman" w:hAnsi="Times New Roman" w:cs="Times New Roman"/>
                <w:sz w:val="22"/>
              </w:rPr>
              <w:t>s</w:t>
            </w:r>
            <w:r w:rsidR="0046384C" w:rsidRPr="00AD5054">
              <w:rPr>
                <w:rFonts w:ascii="Times New Roman" w:hAnsi="Times New Roman" w:cs="Times New Roman"/>
                <w:sz w:val="22"/>
              </w:rPr>
              <w:t xml:space="preserve"> </w:t>
            </w:r>
            <w:r w:rsidR="00FA4A92" w:rsidRPr="00AD5054">
              <w:rPr>
                <w:rFonts w:ascii="Times New Roman" w:hAnsi="Times New Roman" w:cs="Times New Roman"/>
                <w:sz w:val="22"/>
              </w:rPr>
              <w:t>under</w:t>
            </w:r>
            <w:r w:rsidR="0046384C" w:rsidRPr="00AD5054">
              <w:rPr>
                <w:rFonts w:ascii="Times New Roman" w:hAnsi="Times New Roman" w:cs="Times New Roman"/>
                <w:sz w:val="22"/>
              </w:rPr>
              <w:t xml:space="preserve"> 5 SSPs scenarios.</w:t>
            </w:r>
          </w:p>
        </w:tc>
      </w:tr>
      <w:tr w:rsidR="0046384C" w:rsidRPr="00AD5054" w14:paraId="31741BDA" w14:textId="77777777" w:rsidTr="00756181">
        <w:trPr>
          <w:trHeight w:val="540"/>
        </w:trPr>
        <w:tc>
          <w:tcPr>
            <w:tcW w:w="2122" w:type="dxa"/>
          </w:tcPr>
          <w:p w14:paraId="5801593C" w14:textId="77777777"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July 2022</w:t>
            </w:r>
          </w:p>
        </w:tc>
        <w:tc>
          <w:tcPr>
            <w:tcW w:w="6662" w:type="dxa"/>
          </w:tcPr>
          <w:p w14:paraId="46C93E9E" w14:textId="12BB09D2" w:rsidR="0046384C" w:rsidRPr="00AD5054" w:rsidRDefault="006966E7" w:rsidP="00DD415B">
            <w:pPr>
              <w:spacing w:line="360" w:lineRule="auto"/>
              <w:rPr>
                <w:rFonts w:ascii="Times New Roman" w:hAnsi="Times New Roman" w:cs="Times New Roman"/>
                <w:sz w:val="22"/>
              </w:rPr>
            </w:pPr>
            <w:r w:rsidRPr="00AD5054">
              <w:rPr>
                <w:rFonts w:ascii="Times New Roman" w:hAnsi="Times New Roman" w:cs="Times New Roman"/>
                <w:sz w:val="22"/>
              </w:rPr>
              <w:t>D</w:t>
            </w:r>
            <w:r w:rsidR="00BF4919" w:rsidRPr="00AD5054">
              <w:rPr>
                <w:rFonts w:ascii="Times New Roman" w:hAnsi="Times New Roman" w:cs="Times New Roman"/>
                <w:sz w:val="22"/>
              </w:rPr>
              <w:t>evelop</w:t>
            </w:r>
            <w:r w:rsidR="00E41F9C" w:rsidRPr="00AD5054">
              <w:rPr>
                <w:rFonts w:ascii="Times New Roman" w:hAnsi="Times New Roman" w:cs="Times New Roman"/>
                <w:sz w:val="22"/>
              </w:rPr>
              <w:t>ing</w:t>
            </w:r>
            <w:r w:rsidR="00BF4919" w:rsidRPr="00AD5054">
              <w:rPr>
                <w:rFonts w:ascii="Times New Roman" w:hAnsi="Times New Roman" w:cs="Times New Roman"/>
                <w:sz w:val="22"/>
              </w:rPr>
              <w:t xml:space="preserve"> the method to q</w:t>
            </w:r>
            <w:r w:rsidR="0046384C" w:rsidRPr="00AD5054">
              <w:rPr>
                <w:rFonts w:ascii="Times New Roman" w:hAnsi="Times New Roman" w:cs="Times New Roman"/>
                <w:sz w:val="22"/>
              </w:rPr>
              <w:t>uantify the impact of climate on ozone change</w:t>
            </w:r>
            <w:r w:rsidR="00BF4919" w:rsidRPr="00AD5054">
              <w:rPr>
                <w:rFonts w:ascii="Times New Roman" w:hAnsi="Times New Roman" w:cs="Times New Roman"/>
                <w:sz w:val="22"/>
              </w:rPr>
              <w:t>.</w:t>
            </w:r>
          </w:p>
        </w:tc>
      </w:tr>
      <w:tr w:rsidR="0046384C" w:rsidRPr="00AD5054" w14:paraId="40313D55" w14:textId="77777777" w:rsidTr="00756181">
        <w:trPr>
          <w:trHeight w:val="528"/>
        </w:trPr>
        <w:tc>
          <w:tcPr>
            <w:tcW w:w="2122" w:type="dxa"/>
          </w:tcPr>
          <w:p w14:paraId="4E5D359D" w14:textId="21E8EFE6"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August 2022</w:t>
            </w:r>
          </w:p>
        </w:tc>
        <w:tc>
          <w:tcPr>
            <w:tcW w:w="6662" w:type="dxa"/>
          </w:tcPr>
          <w:p w14:paraId="68DEA372" w14:textId="213AF5D8" w:rsidR="0046384C" w:rsidRPr="00AD5054" w:rsidRDefault="0046384C" w:rsidP="00DD415B">
            <w:pPr>
              <w:spacing w:line="360" w:lineRule="auto"/>
              <w:rPr>
                <w:rFonts w:ascii="Times New Roman" w:hAnsi="Times New Roman" w:cs="Times New Roman"/>
                <w:sz w:val="22"/>
              </w:rPr>
            </w:pPr>
            <w:r w:rsidRPr="00AD5054">
              <w:rPr>
                <w:rFonts w:ascii="Times New Roman" w:hAnsi="Times New Roman" w:cs="Times New Roman"/>
                <w:sz w:val="22"/>
              </w:rPr>
              <w:t>Validat</w:t>
            </w:r>
            <w:r w:rsidR="00E41F9C" w:rsidRPr="00AD5054">
              <w:rPr>
                <w:rFonts w:ascii="Times New Roman" w:hAnsi="Times New Roman" w:cs="Times New Roman"/>
                <w:sz w:val="22"/>
              </w:rPr>
              <w:t>ing</w:t>
            </w:r>
            <w:r w:rsidRPr="00AD5054">
              <w:rPr>
                <w:rFonts w:ascii="Times New Roman" w:hAnsi="Times New Roman" w:cs="Times New Roman"/>
                <w:sz w:val="22"/>
              </w:rPr>
              <w:t xml:space="preserve"> machine learning model prediction results</w:t>
            </w:r>
            <w:r w:rsidR="00BF4919" w:rsidRPr="00AD5054">
              <w:rPr>
                <w:rFonts w:ascii="Times New Roman" w:hAnsi="Times New Roman" w:cs="Times New Roman"/>
                <w:sz w:val="22"/>
              </w:rPr>
              <w:t>.</w:t>
            </w:r>
          </w:p>
        </w:tc>
      </w:tr>
      <w:tr w:rsidR="00BF4919" w:rsidRPr="00AD5054" w14:paraId="1751A2DC" w14:textId="77777777" w:rsidTr="00756181">
        <w:trPr>
          <w:trHeight w:val="528"/>
        </w:trPr>
        <w:tc>
          <w:tcPr>
            <w:tcW w:w="2122" w:type="dxa"/>
          </w:tcPr>
          <w:p w14:paraId="678AE050" w14:textId="6CDC4DE1" w:rsidR="00BF4919" w:rsidRPr="00AD5054" w:rsidRDefault="00BF4919" w:rsidP="00DD415B">
            <w:pPr>
              <w:spacing w:line="360" w:lineRule="auto"/>
              <w:rPr>
                <w:rFonts w:ascii="Times New Roman" w:hAnsi="Times New Roman" w:cs="Times New Roman"/>
                <w:sz w:val="22"/>
              </w:rPr>
            </w:pPr>
            <w:r w:rsidRPr="00AD5054">
              <w:rPr>
                <w:rFonts w:ascii="Times New Roman" w:hAnsi="Times New Roman" w:cs="Times New Roman"/>
                <w:sz w:val="22"/>
              </w:rPr>
              <w:t>October 2022</w:t>
            </w:r>
          </w:p>
        </w:tc>
        <w:tc>
          <w:tcPr>
            <w:tcW w:w="6662" w:type="dxa"/>
          </w:tcPr>
          <w:p w14:paraId="55CC3D1F" w14:textId="0EF403DB" w:rsidR="00BF4919" w:rsidRPr="00AD5054" w:rsidRDefault="00BF4919" w:rsidP="00DD415B">
            <w:pPr>
              <w:spacing w:line="360" w:lineRule="auto"/>
              <w:rPr>
                <w:rFonts w:ascii="Times New Roman" w:hAnsi="Times New Roman" w:cs="Times New Roman"/>
                <w:sz w:val="22"/>
              </w:rPr>
            </w:pPr>
            <w:r w:rsidRPr="00AD5054">
              <w:rPr>
                <w:rFonts w:ascii="Times New Roman" w:hAnsi="Times New Roman" w:cs="Times New Roman"/>
                <w:sz w:val="22"/>
              </w:rPr>
              <w:t>Collat</w:t>
            </w:r>
            <w:r w:rsidR="00E41F9C" w:rsidRPr="00AD5054">
              <w:rPr>
                <w:rFonts w:ascii="Times New Roman" w:hAnsi="Times New Roman" w:cs="Times New Roman"/>
                <w:sz w:val="22"/>
              </w:rPr>
              <w:t>ing</w:t>
            </w:r>
            <w:r w:rsidRPr="00AD5054">
              <w:rPr>
                <w:rFonts w:ascii="Times New Roman" w:hAnsi="Times New Roman" w:cs="Times New Roman"/>
                <w:sz w:val="22"/>
              </w:rPr>
              <w:t xml:space="preserve"> experimental results and data analysis.</w:t>
            </w:r>
          </w:p>
        </w:tc>
      </w:tr>
      <w:tr w:rsidR="00BF4919" w:rsidRPr="00AD5054" w14:paraId="576BAAC0" w14:textId="77777777" w:rsidTr="00756181">
        <w:trPr>
          <w:trHeight w:val="263"/>
        </w:trPr>
        <w:tc>
          <w:tcPr>
            <w:tcW w:w="2122" w:type="dxa"/>
          </w:tcPr>
          <w:p w14:paraId="5A52E44F" w14:textId="2B6E22A4" w:rsidR="00BF4919" w:rsidRPr="00AD5054" w:rsidRDefault="00BF4919" w:rsidP="00DD415B">
            <w:pPr>
              <w:spacing w:line="360" w:lineRule="auto"/>
              <w:rPr>
                <w:rFonts w:ascii="Times New Roman" w:hAnsi="Times New Roman" w:cs="Times New Roman"/>
                <w:sz w:val="22"/>
              </w:rPr>
            </w:pPr>
            <w:r w:rsidRPr="00AD5054">
              <w:rPr>
                <w:rFonts w:ascii="Times New Roman" w:hAnsi="Times New Roman" w:cs="Times New Roman"/>
                <w:sz w:val="22"/>
              </w:rPr>
              <w:lastRenderedPageBreak/>
              <w:t>November 2022</w:t>
            </w:r>
          </w:p>
        </w:tc>
        <w:tc>
          <w:tcPr>
            <w:tcW w:w="6662" w:type="dxa"/>
          </w:tcPr>
          <w:p w14:paraId="390D89C9" w14:textId="33489268" w:rsidR="00BF4919" w:rsidRPr="00AD5054" w:rsidRDefault="00BF4919" w:rsidP="00DD415B">
            <w:pPr>
              <w:spacing w:line="360" w:lineRule="auto"/>
              <w:rPr>
                <w:rFonts w:ascii="Times New Roman" w:hAnsi="Times New Roman" w:cs="Times New Roman"/>
                <w:sz w:val="22"/>
              </w:rPr>
            </w:pPr>
            <w:r w:rsidRPr="00AD5054">
              <w:rPr>
                <w:rFonts w:ascii="Times New Roman" w:hAnsi="Times New Roman" w:cs="Times New Roman"/>
                <w:sz w:val="22"/>
              </w:rPr>
              <w:t>Writing the thesis.</w:t>
            </w:r>
          </w:p>
        </w:tc>
      </w:tr>
    </w:tbl>
    <w:p w14:paraId="4E692013" w14:textId="463745A2" w:rsidR="00E41F9C" w:rsidRPr="00756181" w:rsidRDefault="00E41F9C">
      <w:pPr>
        <w:widowControl/>
        <w:jc w:val="left"/>
        <w:rPr>
          <w:rFonts w:ascii="Times New Roman" w:hAnsi="Times New Roman"/>
          <w:b/>
          <w:bCs/>
          <w:kern w:val="44"/>
          <w:sz w:val="28"/>
          <w:szCs w:val="44"/>
        </w:rPr>
      </w:pPr>
    </w:p>
    <w:p w14:paraId="48FBCE6B" w14:textId="55B9A7D9" w:rsidR="0046384C" w:rsidRPr="009E0FAD" w:rsidRDefault="0046384C" w:rsidP="00DD415B">
      <w:pPr>
        <w:pStyle w:val="1"/>
        <w:spacing w:line="360" w:lineRule="auto"/>
      </w:pPr>
      <w:r w:rsidRPr="009E0FAD">
        <w:t>Bibliography</w:t>
      </w:r>
    </w:p>
    <w:bookmarkEnd w:id="0"/>
    <w:p w14:paraId="738EBC37" w14:textId="77777777" w:rsidR="00232DB1" w:rsidRDefault="00232DB1" w:rsidP="00DD415B">
      <w:pPr>
        <w:spacing w:line="360" w:lineRule="auto"/>
        <w:rPr>
          <w:rFonts w:ascii="Times New Roman" w:hAnsi="Times New Roman" w:cs="Times New Roman"/>
          <w:sz w:val="24"/>
          <w:szCs w:val="24"/>
        </w:rPr>
      </w:pPr>
      <w:r w:rsidRPr="00327E68">
        <w:rPr>
          <w:rFonts w:ascii="Times New Roman" w:hAnsi="Times New Roman" w:cs="Times New Roman"/>
          <w:sz w:val="24"/>
          <w:szCs w:val="24"/>
        </w:rPr>
        <w:t>BELL &amp; MICHELLE, L. (2004), "Ozone and short-term mortality in 95 US urban communities, 1987-2000.", Jama, Vol. 292 No. 19, pp. 2372-2378.</w:t>
      </w:r>
    </w:p>
    <w:p w14:paraId="45D775CD" w14:textId="77777777" w:rsidR="00232DB1" w:rsidRPr="005A0241" w:rsidRDefault="00232DB1" w:rsidP="00DD415B">
      <w:pPr>
        <w:spacing w:line="360" w:lineRule="auto"/>
        <w:rPr>
          <w:rFonts w:ascii="Times New Roman" w:hAnsi="Times New Roman" w:cs="Times New Roman"/>
          <w:sz w:val="24"/>
          <w:szCs w:val="24"/>
        </w:rPr>
      </w:pPr>
      <w:r w:rsidRPr="00327E68">
        <w:rPr>
          <w:rFonts w:ascii="Times New Roman" w:hAnsi="Times New Roman" w:cs="Times New Roman"/>
          <w:sz w:val="24"/>
          <w:szCs w:val="24"/>
        </w:rPr>
        <w:t>CAI, W., LI, K., LIAO, H., WANG, H. &amp; WU, L. (2017), "Weather conditions conducive to Beijing severe haze more frequent under climate change", Nature Climate Change, Vol. 7 No. 4, pp. 257–262.</w:t>
      </w:r>
    </w:p>
    <w:p w14:paraId="75CF21FF" w14:textId="77777777" w:rsidR="00232DB1" w:rsidRDefault="00232DB1" w:rsidP="00DD415B">
      <w:pPr>
        <w:spacing w:line="360" w:lineRule="auto"/>
        <w:rPr>
          <w:rFonts w:ascii="Times New Roman" w:hAnsi="Times New Roman" w:cs="Times New Roman"/>
          <w:sz w:val="24"/>
          <w:szCs w:val="24"/>
        </w:rPr>
      </w:pPr>
      <w:r w:rsidRPr="00327E68">
        <w:rPr>
          <w:rFonts w:ascii="Times New Roman" w:hAnsi="Times New Roman" w:cs="Times New Roman"/>
          <w:sz w:val="24"/>
          <w:szCs w:val="24"/>
        </w:rPr>
        <w:t xml:space="preserve">CHEN, S., GUO, J., SONG, L., LI, J., LIU, L. &amp; BLAKE, C. J. (2018), "Inter-annual variation of the spring haze pollution over the North China Plain: Roles of atmospheric circulation and sea surface temperature", International Journal of </w:t>
      </w:r>
      <w:proofErr w:type="gramStart"/>
      <w:r w:rsidRPr="00327E68">
        <w:rPr>
          <w:rFonts w:ascii="Times New Roman" w:hAnsi="Times New Roman" w:cs="Times New Roman"/>
          <w:sz w:val="24"/>
          <w:szCs w:val="24"/>
        </w:rPr>
        <w:t>Climatology,.</w:t>
      </w:r>
      <w:proofErr w:type="gramEnd"/>
    </w:p>
    <w:p w14:paraId="26581C63"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 xml:space="preserve">CHENG, G. &amp; HONG, L. (2019), "A typical weather pattern for ozone pollution events in North China", Atmospheric Chemistry and Physics, Vol. 19 No. 22, pp. 13725-13740. </w:t>
      </w:r>
    </w:p>
    <w:p w14:paraId="1D45D969" w14:textId="77777777" w:rsidR="00232DB1" w:rsidRPr="005A0241" w:rsidRDefault="00232DB1" w:rsidP="00DD415B">
      <w:pPr>
        <w:spacing w:line="360" w:lineRule="auto"/>
        <w:rPr>
          <w:rFonts w:ascii="Times New Roman" w:hAnsi="Times New Roman" w:cs="Times New Roman"/>
          <w:sz w:val="24"/>
          <w:szCs w:val="24"/>
        </w:rPr>
      </w:pPr>
      <w:r w:rsidRPr="00C71272">
        <w:rPr>
          <w:rFonts w:ascii="Times New Roman" w:hAnsi="Times New Roman" w:cs="Times New Roman"/>
          <w:sz w:val="24"/>
          <w:szCs w:val="24"/>
        </w:rPr>
        <w:t>CHENG, J., TONG, D., ZHANG, Q., LIU, Y., LEI, Y., YAN, G., YAN, L., YU, S., CUI, R. Y. &amp; LEON, C. (2021), "Pathways of China's PM2.5 air quality 2015–2060 in the context of carbon neutrality", National Science Review, No. 12, pp. 12.</w:t>
      </w:r>
    </w:p>
    <w:p w14:paraId="1BB243A6" w14:textId="77777777" w:rsidR="00232DB1" w:rsidRDefault="00232DB1" w:rsidP="00DD415B">
      <w:pPr>
        <w:spacing w:line="360" w:lineRule="auto"/>
        <w:rPr>
          <w:rFonts w:ascii="Times New Roman" w:hAnsi="Times New Roman" w:cs="Times New Roman"/>
          <w:sz w:val="24"/>
          <w:szCs w:val="24"/>
        </w:rPr>
      </w:pPr>
      <w:r w:rsidRPr="0096786C">
        <w:rPr>
          <w:rFonts w:ascii="Times New Roman" w:hAnsi="Times New Roman" w:cs="Times New Roman"/>
          <w:sz w:val="24"/>
          <w:szCs w:val="24"/>
        </w:rPr>
        <w:t>DELCLOO, A. W., DUCHÊNE, F., HAMDI, R., BERCKMANS, J., DECKMYN, A. &amp; TERMONIA, P. (2016), "The Impact of Heat Waves and Urban Heat Island on the Production of Ozone Concentrations Under Present and Future Climate Conditions for the Belgian Domain", in International Technical Meeting on Air Pollution Modelling &amp; Its Application, pp.</w:t>
      </w:r>
    </w:p>
    <w:p w14:paraId="20D9FB1E" w14:textId="77777777" w:rsidR="00232DB1" w:rsidRDefault="00232DB1" w:rsidP="00DD415B">
      <w:pPr>
        <w:spacing w:line="360" w:lineRule="auto"/>
        <w:rPr>
          <w:rFonts w:ascii="Times New Roman" w:hAnsi="Times New Roman" w:cs="Times New Roman"/>
          <w:sz w:val="24"/>
          <w:szCs w:val="24"/>
        </w:rPr>
      </w:pPr>
      <w:r w:rsidRPr="00A418AD">
        <w:rPr>
          <w:rFonts w:ascii="Times New Roman" w:hAnsi="Times New Roman" w:cs="Times New Roman"/>
          <w:sz w:val="24"/>
          <w:szCs w:val="24"/>
        </w:rPr>
        <w:t xml:space="preserve">DI, Q., WANG, Y., ZANOBETTI, A., WANG, Y. &amp; SCHWARTZ, J. D. (2017), "Air Pollution and Mortality in the Medicare Population", New England Journal of Medicine, Vol. 376 No. 26, pp. 2513-2522. </w:t>
      </w:r>
    </w:p>
    <w:p w14:paraId="65837022" w14:textId="77777777" w:rsidR="00232DB1" w:rsidRDefault="00232DB1" w:rsidP="00DD415B">
      <w:pPr>
        <w:spacing w:line="360" w:lineRule="auto"/>
        <w:rPr>
          <w:rFonts w:ascii="Times New Roman" w:hAnsi="Times New Roman" w:cs="Times New Roman"/>
          <w:sz w:val="24"/>
          <w:szCs w:val="24"/>
        </w:rPr>
      </w:pPr>
      <w:r w:rsidRPr="00A418AD">
        <w:rPr>
          <w:rFonts w:ascii="Times New Roman" w:hAnsi="Times New Roman" w:cs="Times New Roman"/>
          <w:sz w:val="24"/>
          <w:szCs w:val="24"/>
        </w:rPr>
        <w:t xml:space="preserve">DING, D., XING, J., WANG, S., CHANG, X. &amp; HAO, J. (2019), "Impacts of emissions and meteorological changes on China's ozone pollution in the warm seasons of 2013 and 2017", Frontiers in Environmental Science and Engineering (English), Vol. 13 No. </w:t>
      </w:r>
      <w:r w:rsidRPr="00A418AD">
        <w:rPr>
          <w:rFonts w:ascii="Times New Roman" w:hAnsi="Times New Roman" w:cs="Times New Roman"/>
          <w:sz w:val="24"/>
          <w:szCs w:val="24"/>
        </w:rPr>
        <w:lastRenderedPageBreak/>
        <w:t>5, pp. 9.</w:t>
      </w:r>
    </w:p>
    <w:p w14:paraId="7E71B811"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 xml:space="preserve">FU, T. M., ZHENG, Y., PAULOT, F., MAO, J. &amp; YANTOSCA, R. M. (2015), "Positive but variable sensitivity of August surface ozone to large-scale warming in the southeast United States", Nature Climate Change, Vol. 5 No. 5, pp. 454-458. </w:t>
      </w:r>
    </w:p>
    <w:p w14:paraId="6BAF5DB5"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GAO, M., GAO, J., ZHU, B., KUMAR, R. &amp; MCELROY, M. B. (2019), "Ozone Pollution over China and India: Seasonality and Sources".</w:t>
      </w:r>
    </w:p>
    <w:p w14:paraId="41AADA92" w14:textId="77777777" w:rsidR="00232DB1" w:rsidRDefault="00232DB1" w:rsidP="00DD415B">
      <w:pPr>
        <w:spacing w:line="360" w:lineRule="auto"/>
      </w:pPr>
      <w:r w:rsidRPr="00232DB1">
        <w:rPr>
          <w:rFonts w:ascii="Times New Roman" w:hAnsi="Times New Roman" w:cs="Times New Roman"/>
          <w:sz w:val="24"/>
          <w:szCs w:val="24"/>
        </w:rPr>
        <w:t xml:space="preserve">GEISSER, S. (1974), "A Predictive Approach to the Random Effect Model", </w:t>
      </w:r>
      <w:proofErr w:type="spellStart"/>
      <w:r w:rsidRPr="00232DB1">
        <w:rPr>
          <w:rFonts w:ascii="Times New Roman" w:hAnsi="Times New Roman" w:cs="Times New Roman"/>
          <w:sz w:val="24"/>
          <w:szCs w:val="24"/>
        </w:rPr>
        <w:t>Biometrika</w:t>
      </w:r>
      <w:proofErr w:type="spellEnd"/>
      <w:r w:rsidRPr="00232DB1">
        <w:rPr>
          <w:rFonts w:ascii="Times New Roman" w:hAnsi="Times New Roman" w:cs="Times New Roman"/>
          <w:sz w:val="24"/>
          <w:szCs w:val="24"/>
        </w:rPr>
        <w:t>, Vol. 61 No. 1, pp. 101-107.</w:t>
      </w:r>
    </w:p>
    <w:p w14:paraId="528FE995"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GENG, G., XIAO, Q., LIU, S., LIU, X., CHENG, J., ZHENG, Y., XUE, T., TONG, D., ZHENG, B. &amp; PENG, Y. (2021), "Tracking Air Pollution in China: Near Real-Time PM2.5 Retrievals from Multisource Data Fusion", Environmental Science and Technology, Vol. 55.</w:t>
      </w:r>
    </w:p>
    <w:p w14:paraId="7600CB19"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HAN, Z., ZHOU, B., XU, Y., WU, J. &amp; SHI, Y. (2017), "Projected changes in haze pollution potential in China: an ensemble of regional climate model simulations", Atmospheric Chemistry and Physics, Vol. 2017 No. 16, pp. 1-46.</w:t>
      </w:r>
    </w:p>
    <w:p w14:paraId="177C7359"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 xml:space="preserve">HESS, P. G. &amp; ZBINDEN, R. (2013), "Stratospheric impact on tropospheric ozone variability and </w:t>
      </w:r>
      <w:proofErr w:type="gramStart"/>
      <w:r w:rsidRPr="00EF4F01">
        <w:rPr>
          <w:rFonts w:ascii="Times New Roman" w:hAnsi="Times New Roman" w:cs="Times New Roman"/>
          <w:sz w:val="24"/>
          <w:szCs w:val="24"/>
        </w:rPr>
        <w:t>trends :</w:t>
      </w:r>
      <w:proofErr w:type="gramEnd"/>
      <w:r w:rsidRPr="00EF4F01">
        <w:rPr>
          <w:rFonts w:ascii="Times New Roman" w:hAnsi="Times New Roman" w:cs="Times New Roman"/>
          <w:sz w:val="24"/>
          <w:szCs w:val="24"/>
        </w:rPr>
        <w:t xml:space="preserve"> 1990-2009.", ATMOSPHERIC CHEMISTRY AND PHYSICS, Vol. 13 No. 2, pp.</w:t>
      </w:r>
    </w:p>
    <w:p w14:paraId="1C61DB26"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LI, K., JACOB, D. J., LIAO, H., SHEN, L., ZHANG, Q. &amp; BATES, K. H. (2019), "Anthropogenic drivers of 2013–2017 trends in summer surface ozone in China", Proceedings of the National Academy of Sciences, Vol. 116 No. 2, pp. 422-427.</w:t>
      </w:r>
    </w:p>
    <w:p w14:paraId="71211505" w14:textId="77777777" w:rsidR="00232DB1" w:rsidRDefault="00232DB1" w:rsidP="00DD415B">
      <w:pPr>
        <w:spacing w:line="360" w:lineRule="auto"/>
        <w:rPr>
          <w:rFonts w:ascii="Times New Roman" w:hAnsi="Times New Roman" w:cs="Times New Roman"/>
          <w:sz w:val="24"/>
          <w:szCs w:val="24"/>
        </w:rPr>
      </w:pPr>
      <w:r w:rsidRPr="004F6F45">
        <w:rPr>
          <w:rFonts w:ascii="Times New Roman" w:hAnsi="Times New Roman" w:cs="Times New Roman"/>
          <w:sz w:val="24"/>
          <w:szCs w:val="24"/>
        </w:rPr>
        <w:t>LIU, R., MA, Z., LIU, Y., SHAO, Y., ZHAO, W. &amp; BI, J. (2020), "Spatiotemporal distributions of surface ozone levels in China from 2005 to 2017: A machine learning approach", Environment International, Vol. 142105823.</w:t>
      </w:r>
    </w:p>
    <w:p w14:paraId="1D306751" w14:textId="77777777" w:rsidR="00232DB1" w:rsidRDefault="00232DB1" w:rsidP="00DD415B">
      <w:pPr>
        <w:spacing w:line="360" w:lineRule="auto"/>
        <w:rPr>
          <w:rFonts w:ascii="Times New Roman" w:hAnsi="Times New Roman" w:cs="Times New Roman"/>
          <w:sz w:val="24"/>
          <w:szCs w:val="24"/>
        </w:rPr>
      </w:pPr>
      <w:r w:rsidRPr="0010096D">
        <w:rPr>
          <w:rFonts w:ascii="Times New Roman" w:hAnsi="Times New Roman" w:cs="Times New Roman"/>
          <w:sz w:val="24"/>
          <w:szCs w:val="24"/>
        </w:rPr>
        <w:t xml:space="preserve">LIU, Z., DOHERTY, R. M., WILD, O., O'CONNOR, F. M. &amp; TURNOCK, S. T. (2022), "Tropospheric ozone changes and ozone   sensitivity from the present day to the </w:t>
      </w:r>
      <w:proofErr w:type="gramStart"/>
      <w:r w:rsidRPr="0010096D">
        <w:rPr>
          <w:rFonts w:ascii="Times New Roman" w:hAnsi="Times New Roman" w:cs="Times New Roman"/>
          <w:sz w:val="24"/>
          <w:szCs w:val="24"/>
        </w:rPr>
        <w:t>future  under</w:t>
      </w:r>
      <w:proofErr w:type="gramEnd"/>
      <w:r w:rsidRPr="0010096D">
        <w:rPr>
          <w:rFonts w:ascii="Times New Roman" w:hAnsi="Times New Roman" w:cs="Times New Roman"/>
          <w:sz w:val="24"/>
          <w:szCs w:val="24"/>
        </w:rPr>
        <w:t xml:space="preserve"> shared socio-economic pathways", Atmos. Chem. Phys., Vol. 22 No. 2, pp. 1209-1227.</w:t>
      </w:r>
    </w:p>
    <w:p w14:paraId="64F843B3" w14:textId="77777777" w:rsidR="00232DB1" w:rsidRDefault="00232DB1" w:rsidP="00DD415B">
      <w:pPr>
        <w:spacing w:line="360" w:lineRule="auto"/>
        <w:rPr>
          <w:rFonts w:ascii="Times New Roman" w:hAnsi="Times New Roman" w:cs="Times New Roman"/>
          <w:sz w:val="24"/>
          <w:szCs w:val="24"/>
        </w:rPr>
      </w:pPr>
      <w:r w:rsidRPr="00EF4F01">
        <w:rPr>
          <w:rFonts w:ascii="Times New Roman" w:hAnsi="Times New Roman" w:cs="Times New Roman"/>
          <w:sz w:val="24"/>
          <w:szCs w:val="24"/>
        </w:rPr>
        <w:t xml:space="preserve">LU, X., ZHANG, L. &amp; SHEN, L. (2019), "Meteorology and Climate Influences on Tropospheric Ozone: a Review of Natural Sources, Chemistry, and Transport Patterns", </w:t>
      </w:r>
      <w:r w:rsidRPr="00EF4F01">
        <w:rPr>
          <w:rFonts w:ascii="Times New Roman" w:hAnsi="Times New Roman" w:cs="Times New Roman"/>
          <w:sz w:val="24"/>
          <w:szCs w:val="24"/>
        </w:rPr>
        <w:lastRenderedPageBreak/>
        <w:t xml:space="preserve">Current Pollution Reports, No. 7398, pp. </w:t>
      </w:r>
    </w:p>
    <w:p w14:paraId="234A097D" w14:textId="77777777" w:rsidR="00232DB1" w:rsidRDefault="00232DB1" w:rsidP="00DD415B">
      <w:pPr>
        <w:spacing w:line="360" w:lineRule="auto"/>
        <w:rPr>
          <w:rFonts w:ascii="Times New Roman" w:hAnsi="Times New Roman" w:cs="Times New Roman"/>
          <w:sz w:val="24"/>
          <w:szCs w:val="24"/>
        </w:rPr>
      </w:pPr>
      <w:r w:rsidRPr="00BD5565">
        <w:rPr>
          <w:rFonts w:ascii="Times New Roman" w:hAnsi="Times New Roman" w:cs="Times New Roman"/>
          <w:sz w:val="24"/>
          <w:szCs w:val="24"/>
        </w:rPr>
        <w:t>MA, R., BAN, J., WANG, Q. &amp; LI, T. (2020), "Statistical spatial-temporal modeling of ambient ozone exposure for environmental epidemiology studies: A review", Science of The Total Environment, Vol. 701134463.</w:t>
      </w:r>
    </w:p>
    <w:p w14:paraId="6A5AC39E" w14:textId="77777777" w:rsidR="00232DB1" w:rsidRPr="00EE77FA" w:rsidRDefault="00232DB1" w:rsidP="00DD415B">
      <w:pPr>
        <w:spacing w:line="360" w:lineRule="auto"/>
        <w:rPr>
          <w:rFonts w:ascii="Times New Roman" w:hAnsi="Times New Roman" w:cs="Times New Roman"/>
          <w:sz w:val="24"/>
          <w:szCs w:val="24"/>
        </w:rPr>
      </w:pPr>
      <w:r w:rsidRPr="00EE77FA">
        <w:rPr>
          <w:rFonts w:ascii="Times New Roman" w:hAnsi="Times New Roman" w:cs="Times New Roman"/>
          <w:sz w:val="24"/>
          <w:szCs w:val="24"/>
        </w:rPr>
        <w:t>MA, R., BAN, J., WANG, Q., ZHANG, Y. &amp; LI, T. (2021), "Random Forest Model based Fine Scale Spatiotemporal O3 Trends in the Beijing-Tianjin-Hebei region in China, 2010 to 2017", Environmental Pollution, No. 10159, pp. 116635.</w:t>
      </w:r>
    </w:p>
    <w:p w14:paraId="370F81FB"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MOSS, R. H., EDMONDS, J. A., HIBBARD, K. A., MANNING, M. R., ROSE, S. K., VUUREN, D. V., CARTER, T. R., EMORI, S., KAINUMA, M. &amp; KRAM, T. (2010), "The next generation of scenarios for climate change research and assessment", Nature, Vol. 463 No. 7282, pp. 747-56.</w:t>
      </w:r>
    </w:p>
    <w:p w14:paraId="68FA3E24"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 xml:space="preserve">NI, R., LIN, J., YAN, Y. &amp; LIN, W. (2018), "foreign and domestic contributions to springtime ozone over china 1". </w:t>
      </w:r>
    </w:p>
    <w:p w14:paraId="632EE19D"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 xml:space="preserve">ORDÓ EZ, C., BRUNNER, D., STAEHELIN, J., HADJINICOLAOU, P., PYLE, J. A., JONAS, M., WERNLI, H. &amp; PRÉV T, A. S. H. (2007), "Strong influence of lowermost stratospheric ozone on lower tropospheric background ozone changes over Europe", Geophysical Research Letters, Vol. 34 No. 7, pp. L07805. </w:t>
      </w:r>
    </w:p>
    <w:p w14:paraId="18922B84"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 xml:space="preserve">PAUSATA, F., POZZOLI, L., VIGNATI, E. &amp; DENTENER, F. J. (2012), "North Atlantic Oscillation and tropospheric ozone variability in Europe: model analysis and measurements intercomparison", Atmospheric Chemistry &amp; Physics, Vol. 12 No. 14, pp. 6357-6376. </w:t>
      </w:r>
    </w:p>
    <w:p w14:paraId="3A9C1483"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ROGELJ, J., POPP, A., CALVIN, K. V., LUDERER, G., EMMERLING, J., T, D. G. A., FUJIMORI, S., STREFLER, J., HASEGAWA, T. &amp; MARANGONI, G. (2018), "Scenarios towards limiting global mean temperature increase below 1.5 °C", Nature Climate Change</w:t>
      </w:r>
      <w:r>
        <w:rPr>
          <w:rFonts w:ascii="Times New Roman" w:hAnsi="Times New Roman" w:cs="Times New Roman" w:hint="eastAsia"/>
          <w:sz w:val="24"/>
          <w:szCs w:val="24"/>
        </w:rPr>
        <w:t>.</w:t>
      </w:r>
    </w:p>
    <w:p w14:paraId="10CBA9DA" w14:textId="77777777" w:rsidR="00232DB1" w:rsidRDefault="00232DB1" w:rsidP="00DD415B">
      <w:pPr>
        <w:spacing w:line="360" w:lineRule="auto"/>
        <w:rPr>
          <w:rFonts w:ascii="Times New Roman" w:hAnsi="Times New Roman" w:cs="Times New Roman"/>
          <w:sz w:val="24"/>
          <w:szCs w:val="24"/>
        </w:rPr>
      </w:pPr>
      <w:r w:rsidRPr="00232DB1">
        <w:rPr>
          <w:rFonts w:ascii="Times New Roman" w:hAnsi="Times New Roman" w:cs="Times New Roman"/>
          <w:sz w:val="24"/>
          <w:szCs w:val="24"/>
        </w:rPr>
        <w:t xml:space="preserve">SON, Y., R, Á. O., MARIE, S. O., HYSTAD, P. &amp; JOSÉ, L. T. (2018), "Land use regression models to assess air pollution exposure in Mexico City using finer spatial and temporal input parameters.", The Science of the total environment. </w:t>
      </w:r>
    </w:p>
    <w:p w14:paraId="703FD5E0" w14:textId="77777777" w:rsidR="00232DB1" w:rsidRDefault="00232DB1" w:rsidP="00DD415B">
      <w:pPr>
        <w:spacing w:line="360" w:lineRule="auto"/>
        <w:rPr>
          <w:rFonts w:ascii="Times New Roman" w:hAnsi="Times New Roman" w:cs="Times New Roman"/>
          <w:sz w:val="24"/>
          <w:szCs w:val="24"/>
        </w:rPr>
      </w:pPr>
      <w:r w:rsidRPr="00232DB1">
        <w:rPr>
          <w:rFonts w:ascii="Times New Roman" w:hAnsi="Times New Roman" w:cs="Times New Roman"/>
          <w:sz w:val="24"/>
          <w:szCs w:val="24"/>
        </w:rPr>
        <w:t xml:space="preserve">WOLF, K., CYRYS, J., HARCINÍKOVÁ, T., GU, J., KUSCH, T., HAMPEL, R., SCHNEIDER, A. &amp; PETERS, A. (2016), "Land use regression modeling of ultrafine </w:t>
      </w:r>
      <w:r w:rsidRPr="00232DB1">
        <w:rPr>
          <w:rFonts w:ascii="Times New Roman" w:hAnsi="Times New Roman" w:cs="Times New Roman"/>
          <w:sz w:val="24"/>
          <w:szCs w:val="24"/>
        </w:rPr>
        <w:lastRenderedPageBreak/>
        <w:t xml:space="preserve">particles, ozone, nitrogen oxides and markers of particulate matter pollution in Augsburg, Germany", Science of the Total Environment, 1531-1540. </w:t>
      </w:r>
    </w:p>
    <w:p w14:paraId="5BFCEFBB" w14:textId="77777777" w:rsidR="00232DB1" w:rsidRDefault="00232DB1" w:rsidP="00DD415B">
      <w:pPr>
        <w:spacing w:line="360" w:lineRule="auto"/>
        <w:rPr>
          <w:rFonts w:ascii="Times New Roman" w:hAnsi="Times New Roman" w:cs="Times New Roman"/>
          <w:sz w:val="24"/>
          <w:szCs w:val="24"/>
        </w:rPr>
      </w:pPr>
      <w:r w:rsidRPr="0075258B">
        <w:rPr>
          <w:rFonts w:ascii="Times New Roman" w:hAnsi="Times New Roman" w:cs="Times New Roman"/>
          <w:sz w:val="24"/>
          <w:szCs w:val="24"/>
        </w:rPr>
        <w:t xml:space="preserve">WONG, C., VADAKAN, N. V., KAN, H. &amp; QIAN, Z. (2007), "Public Health and Air Pollution in Asia (PAPA): A Multicity Study of Short-Term Effects of Air Pollution on Mortality", Environmental Health Perspectives, Vol. 116 No. 9, pp. 1195-1202. </w:t>
      </w:r>
    </w:p>
    <w:p w14:paraId="1185AE6E" w14:textId="77777777" w:rsidR="00232DB1" w:rsidRDefault="00232DB1" w:rsidP="00DD415B">
      <w:pPr>
        <w:spacing w:line="360" w:lineRule="auto"/>
        <w:rPr>
          <w:rFonts w:ascii="Times New Roman" w:hAnsi="Times New Roman" w:cs="Times New Roman"/>
          <w:sz w:val="24"/>
          <w:szCs w:val="24"/>
        </w:rPr>
      </w:pPr>
      <w:r w:rsidRPr="00BD5590">
        <w:rPr>
          <w:rFonts w:ascii="Times New Roman" w:hAnsi="Times New Roman" w:cs="Times New Roman"/>
          <w:sz w:val="24"/>
          <w:szCs w:val="24"/>
        </w:rPr>
        <w:t>YANG, L., LUO, H., YUAN, Z., ZHENG, J. &amp; CHEN, D. (2019), "Quantitative impacts of meteorology and precursor emission changes on the long-term trend of ambient ozone over the Pearl River Delta, China and implications for ozone control strategy", Atmospheric Chemistry and Physics, 1-26.</w:t>
      </w:r>
    </w:p>
    <w:p w14:paraId="50816F1A" w14:textId="77777777" w:rsidR="00232DB1" w:rsidRDefault="00232DB1" w:rsidP="00DD415B">
      <w:pPr>
        <w:spacing w:line="360" w:lineRule="auto"/>
        <w:rPr>
          <w:rFonts w:ascii="Times New Roman" w:hAnsi="Times New Roman" w:cs="Times New Roman"/>
          <w:sz w:val="24"/>
          <w:szCs w:val="24"/>
        </w:rPr>
      </w:pPr>
      <w:r w:rsidRPr="00293DF5">
        <w:rPr>
          <w:rFonts w:ascii="Times New Roman" w:hAnsi="Times New Roman" w:cs="Times New Roman"/>
          <w:sz w:val="24"/>
          <w:szCs w:val="24"/>
        </w:rPr>
        <w:t xml:space="preserve">YANG, Y., LIAO, H. &amp; LI, J. (2014), "Impacts of the East Asian summer monsoon on interannual variations of summertime surface-layer ozone concentrations over China", Atmos. Chem. Phys., Vol. 14 No. 13, pp. 6867-6879. </w:t>
      </w:r>
    </w:p>
    <w:p w14:paraId="10901AAE" w14:textId="77777777" w:rsidR="00232DB1" w:rsidRDefault="00232DB1" w:rsidP="00DD415B">
      <w:pPr>
        <w:spacing w:line="360" w:lineRule="auto"/>
        <w:rPr>
          <w:rFonts w:ascii="Times New Roman" w:hAnsi="Times New Roman" w:cs="Times New Roman"/>
          <w:sz w:val="24"/>
          <w:szCs w:val="24"/>
        </w:rPr>
      </w:pPr>
      <w:r w:rsidRPr="00293DF5">
        <w:rPr>
          <w:rFonts w:ascii="Times New Roman" w:hAnsi="Times New Roman" w:cs="Times New Roman"/>
          <w:sz w:val="24"/>
          <w:szCs w:val="24"/>
        </w:rPr>
        <w:t>YIN, P., CHEN, R., WANG, L., MENG, X., LIU, C., NIU, Y., LIN, Z., LIU, Y., LIU, J. &amp; QI, J. (2017), "Ambient Ozone Pollution and Daily Mortality: A Nationwide Study in 272 Chinese Cities", Environmental Health Perspectives, Vol. 125.</w:t>
      </w:r>
    </w:p>
    <w:p w14:paraId="035C3DB6" w14:textId="77777777" w:rsidR="00232DB1" w:rsidRDefault="00232DB1" w:rsidP="00DD415B">
      <w:pPr>
        <w:spacing w:line="360" w:lineRule="auto"/>
        <w:rPr>
          <w:rFonts w:ascii="Times New Roman" w:hAnsi="Times New Roman" w:cs="Times New Roman"/>
          <w:sz w:val="24"/>
          <w:szCs w:val="24"/>
        </w:rPr>
      </w:pPr>
      <w:r w:rsidRPr="00293DF5">
        <w:rPr>
          <w:rFonts w:ascii="Times New Roman" w:hAnsi="Times New Roman" w:cs="Times New Roman"/>
          <w:sz w:val="24"/>
          <w:szCs w:val="24"/>
        </w:rPr>
        <w:t>YU, Y., WANG, Z., HE, T., MENG, X., XIE, S. &amp; YU, H. (2019), "Driving factors of the significant increase in surface ozone in the Yangtze River Delta, China, during 2013–2017", Atmospheric Pollution Research, Vol. 10 No. 4, pp. 1357-1364.</w:t>
      </w:r>
    </w:p>
    <w:p w14:paraId="04B820F3" w14:textId="77777777" w:rsidR="00232DB1" w:rsidRDefault="00232DB1" w:rsidP="00DD415B">
      <w:pPr>
        <w:spacing w:line="360" w:lineRule="auto"/>
        <w:rPr>
          <w:rFonts w:ascii="Times New Roman" w:hAnsi="Times New Roman" w:cs="Times New Roman"/>
          <w:sz w:val="24"/>
          <w:szCs w:val="24"/>
        </w:rPr>
      </w:pPr>
      <w:r w:rsidRPr="00293DF5">
        <w:rPr>
          <w:rFonts w:ascii="Times New Roman" w:hAnsi="Times New Roman" w:cs="Times New Roman"/>
          <w:sz w:val="24"/>
          <w:szCs w:val="24"/>
        </w:rPr>
        <w:t>ZHENG, B., DAN, T., MENG, L., LIU, F., HONG, C., GENG, G., LI, H., LI, X., PENG, L. &amp; QI, J. (2018), "Trends in China's anthropogenic emissions since 2010 as the consequence of clean air actions", Atmospheric Chemistry &amp; Physics Discussions, 1-27.</w:t>
      </w:r>
    </w:p>
    <w:sectPr w:rsidR="00232DB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zibing" w:date="2022-02-19T16:58:00Z" w:initials="z">
    <w:p w14:paraId="38C1FAD8" w14:textId="1C9E1FFC" w:rsidR="007D3F93" w:rsidRDefault="007D3F93">
      <w:pPr>
        <w:pStyle w:val="a7"/>
      </w:pPr>
      <w:r>
        <w:rPr>
          <w:rStyle w:val="a6"/>
        </w:rPr>
        <w:annotationRef/>
      </w:r>
      <w:r>
        <w:rPr>
          <w:rFonts w:hint="eastAsia"/>
        </w:rPr>
        <w:t>使用这些数据</w:t>
      </w:r>
      <w:r w:rsidR="00193ECE">
        <w:rPr>
          <w:rFonts w:hint="eastAsia"/>
        </w:rPr>
        <w:t>就</w:t>
      </w:r>
      <w:r>
        <w:rPr>
          <w:rFonts w:hint="eastAsia"/>
        </w:rPr>
        <w:t>仍然存在</w:t>
      </w:r>
      <w:r w:rsidRPr="00AF07FA">
        <w:rPr>
          <w:rFonts w:ascii="Times New Roman" w:hAnsi="Times New Roman" w:cs="Times New Roman"/>
          <w:sz w:val="24"/>
          <w:szCs w:val="24"/>
        </w:rPr>
        <w:t>The simulated absolute values of chemical transport models remain biased due to uncertainties in emission inventories and the lack of certain physical and chemical processes in the models</w:t>
      </w:r>
      <w:r>
        <w:rPr>
          <w:rFonts w:ascii="Times New Roman" w:hAnsi="Times New Roman" w:cs="Times New Roman" w:hint="eastAsia"/>
          <w:sz w:val="24"/>
          <w:szCs w:val="24"/>
        </w:rPr>
        <w:t>的问题</w:t>
      </w:r>
    </w:p>
  </w:comment>
  <w:comment w:id="6" w:author="zibing" w:date="2022-02-19T17:00:00Z" w:initials="z">
    <w:p w14:paraId="0CE651D9" w14:textId="4B502FAC" w:rsidR="007D3F93" w:rsidRDefault="007D3F93">
      <w:pPr>
        <w:pStyle w:val="a7"/>
      </w:pPr>
      <w:r>
        <w:rPr>
          <w:rStyle w:val="a6"/>
        </w:rPr>
        <w:annotationRef/>
      </w:r>
      <w:r>
        <w:rPr>
          <w:rFonts w:hint="eastAsia"/>
        </w:rPr>
        <w:t>最好给量化数据</w:t>
      </w:r>
    </w:p>
  </w:comment>
  <w:comment w:id="15" w:author="zibing" w:date="2022-02-19T17:04:00Z" w:initials="z">
    <w:p w14:paraId="5E41B0C6" w14:textId="2DA81D55" w:rsidR="007D3F93" w:rsidRDefault="007D3F93">
      <w:pPr>
        <w:pStyle w:val="a7"/>
      </w:pPr>
      <w:r>
        <w:rPr>
          <w:rStyle w:val="a6"/>
        </w:rPr>
        <w:annotationRef/>
      </w:r>
      <w:r>
        <w:rPr>
          <w:rFonts w:hint="eastAsia"/>
        </w:rPr>
        <w:t>你的工作是否不需要？</w:t>
      </w:r>
      <w:r w:rsidR="00193ECE">
        <w:rPr>
          <w:rFonts w:hint="eastAsia"/>
        </w:rPr>
        <w:t>如果需要的话，这个局限性没有意义，因你也解决不了</w:t>
      </w:r>
    </w:p>
  </w:comment>
  <w:comment w:id="17" w:author="zibing" w:date="2022-02-19T17:06:00Z" w:initials="z">
    <w:p w14:paraId="64367BC4" w14:textId="3D795B18" w:rsidR="007D3F93" w:rsidRDefault="007D3F93">
      <w:pPr>
        <w:pStyle w:val="a7"/>
      </w:pPr>
      <w:r>
        <w:rPr>
          <w:rStyle w:val="a6"/>
        </w:rPr>
        <w:annotationRef/>
      </w:r>
      <w:r w:rsidR="00086A39">
        <w:rPr>
          <w:rFonts w:hint="eastAsia"/>
        </w:rPr>
        <w:t>具体</w:t>
      </w:r>
      <w:r>
        <w:rPr>
          <w:rFonts w:hint="eastAsia"/>
        </w:rPr>
        <w:t>指什么？</w:t>
      </w:r>
    </w:p>
  </w:comment>
  <w:comment w:id="25" w:author="zibing" w:date="2022-02-19T17:10:00Z" w:initials="z">
    <w:p w14:paraId="316BE387" w14:textId="69F01B10" w:rsidR="00ED11C4" w:rsidRDefault="00ED11C4">
      <w:pPr>
        <w:pStyle w:val="a7"/>
      </w:pPr>
      <w:r>
        <w:rPr>
          <w:rStyle w:val="a6"/>
        </w:rPr>
        <w:annotationRef/>
      </w:r>
      <w:r>
        <w:rPr>
          <w:rFonts w:hint="eastAsia"/>
        </w:rPr>
        <w:t>这个问题没办法准确回答吧。这里提出的问题要和前面总结的现有研究局限性对应</w:t>
      </w:r>
    </w:p>
  </w:comment>
  <w:comment w:id="26" w:author="zibing" w:date="2022-02-19T17:11:00Z" w:initials="z">
    <w:p w14:paraId="3B4B1C37" w14:textId="569A9A1C" w:rsidR="00ED11C4" w:rsidRDefault="00ED11C4">
      <w:pPr>
        <w:pStyle w:val="a7"/>
      </w:pPr>
      <w:r>
        <w:rPr>
          <w:rStyle w:val="a6"/>
        </w:rPr>
        <w:annotationRef/>
      </w:r>
      <w:r>
        <w:rPr>
          <w:rFonts w:hint="eastAsia"/>
        </w:rPr>
        <w:t>不只是预测，需要识别臭氧在不同SSP情景下的变化特征以及主要的驱动因素</w:t>
      </w:r>
    </w:p>
  </w:comment>
  <w:comment w:id="27" w:author="zibing" w:date="2022-02-19T17:20:00Z" w:initials="z">
    <w:p w14:paraId="002A55D3" w14:textId="49DCD134" w:rsidR="00ED11C4" w:rsidRDefault="00ED11C4">
      <w:pPr>
        <w:pStyle w:val="a7"/>
      </w:pPr>
      <w:r>
        <w:rPr>
          <w:rStyle w:val="a6"/>
        </w:rPr>
        <w:annotationRef/>
      </w:r>
      <w:r w:rsidR="00193ECE">
        <w:rPr>
          <w:rFonts w:hint="eastAsia"/>
        </w:rPr>
        <w:t>以下</w:t>
      </w:r>
      <w:r>
        <w:rPr>
          <w:rFonts w:hint="eastAsia"/>
        </w:rPr>
        <w:t>每一部分除了介绍完数据来源后，要简要介绍</w:t>
      </w:r>
      <w:r w:rsidR="00086A39">
        <w:rPr>
          <w:rFonts w:hint="eastAsia"/>
        </w:rPr>
        <w:t>该</w:t>
      </w:r>
      <w:r>
        <w:rPr>
          <w:rFonts w:hint="eastAsia"/>
        </w:rPr>
        <w:t>部分数据在你工作中的用途</w:t>
      </w:r>
      <w:r w:rsidR="00193ECE">
        <w:rPr>
          <w:rFonts w:hint="eastAsia"/>
        </w:rPr>
        <w:t>。不太清楚历史臭氧数据的作用是什么？</w:t>
      </w:r>
    </w:p>
  </w:comment>
  <w:comment w:id="28" w:author="zibing" w:date="2022-02-19T17:13:00Z" w:initials="z">
    <w:p w14:paraId="04171A0A" w14:textId="3308B57F" w:rsidR="00ED11C4" w:rsidRDefault="00ED11C4">
      <w:pPr>
        <w:pStyle w:val="a7"/>
      </w:pPr>
      <w:r>
        <w:rPr>
          <w:rStyle w:val="a6"/>
        </w:rPr>
        <w:annotationRef/>
      </w:r>
      <w:r>
        <w:rPr>
          <w:rFonts w:hint="eastAsia"/>
        </w:rPr>
        <w:t>？？</w:t>
      </w:r>
    </w:p>
  </w:comment>
  <w:comment w:id="29" w:author="zibing" w:date="2022-02-19T17:14:00Z" w:initials="z">
    <w:p w14:paraId="70278826" w14:textId="36E419DD" w:rsidR="00ED11C4" w:rsidRDefault="00ED11C4">
      <w:pPr>
        <w:pStyle w:val="a7"/>
      </w:pPr>
      <w:r>
        <w:rPr>
          <w:rStyle w:val="a6"/>
        </w:rPr>
        <w:annotationRef/>
      </w:r>
      <w:r>
        <w:rPr>
          <w:rFonts w:hint="eastAsia"/>
        </w:rPr>
        <w:t>最好与实测比对以证实其准确性</w:t>
      </w:r>
    </w:p>
  </w:comment>
  <w:comment w:id="31" w:author="zibing" w:date="2022-02-19T17:15:00Z" w:initials="z">
    <w:p w14:paraId="67C0FD46" w14:textId="26999D80" w:rsidR="00ED11C4" w:rsidRDefault="00ED11C4">
      <w:pPr>
        <w:pStyle w:val="a7"/>
      </w:pPr>
      <w:r>
        <w:rPr>
          <w:rStyle w:val="a6"/>
        </w:rPr>
        <w:annotationRef/>
      </w:r>
      <w:r>
        <w:rPr>
          <w:rFonts w:hint="eastAsia"/>
        </w:rPr>
        <w:t>2020不能称为预测了，反之</w:t>
      </w:r>
      <w:r w:rsidR="00193ECE">
        <w:rPr>
          <w:rFonts w:hint="eastAsia"/>
        </w:rPr>
        <w:t>由于SSP的不确定性，</w:t>
      </w:r>
      <w:r>
        <w:rPr>
          <w:rFonts w:hint="eastAsia"/>
        </w:rPr>
        <w:t>可以用2020的实测值对SSP的不同情景进行调整</w:t>
      </w:r>
    </w:p>
  </w:comment>
  <w:comment w:id="34" w:author="zibing" w:date="2022-02-19T17:17:00Z" w:initials="z">
    <w:p w14:paraId="597E190A" w14:textId="34BE35FF" w:rsidR="00ED11C4" w:rsidRDefault="00ED11C4">
      <w:pPr>
        <w:pStyle w:val="a7"/>
      </w:pPr>
      <w:r>
        <w:rPr>
          <w:rStyle w:val="a6"/>
        </w:rPr>
        <w:annotationRef/>
      </w:r>
      <w:r>
        <w:rPr>
          <w:rFonts w:hint="eastAsia"/>
        </w:rPr>
        <w:t>此处讲方法，这些内容</w:t>
      </w:r>
      <w:proofErr w:type="gramStart"/>
      <w:r>
        <w:rPr>
          <w:rFonts w:hint="eastAsia"/>
        </w:rPr>
        <w:t>放背景</w:t>
      </w:r>
      <w:proofErr w:type="gramEnd"/>
      <w:r>
        <w:rPr>
          <w:rFonts w:hint="eastAsia"/>
        </w:rPr>
        <w:t>部分</w:t>
      </w:r>
    </w:p>
  </w:comment>
  <w:comment w:id="35" w:author="zibing" w:date="2022-02-19T17:28:00Z" w:initials="z">
    <w:p w14:paraId="6602B2D2" w14:textId="0BA41E9C" w:rsidR="00193ECE" w:rsidRDefault="00193ECE">
      <w:pPr>
        <w:pStyle w:val="a7"/>
      </w:pPr>
      <w:r>
        <w:rPr>
          <w:rStyle w:val="a6"/>
        </w:rPr>
        <w:annotationRef/>
      </w:r>
      <w:r>
        <w:rPr>
          <w:rFonts w:hint="eastAsia"/>
        </w:rPr>
        <w:t>可否拓展一些？看不大</w:t>
      </w:r>
      <w:proofErr w:type="gramStart"/>
      <w:r>
        <w:rPr>
          <w:rFonts w:hint="eastAsia"/>
        </w:rPr>
        <w:t>懂如何</w:t>
      </w:r>
      <w:proofErr w:type="gramEnd"/>
      <w:r>
        <w:rPr>
          <w:rFonts w:hint="eastAsia"/>
        </w:rPr>
        <w:t>validate，是validate臭氧预测还是气象排放相对贡献？</w:t>
      </w:r>
    </w:p>
  </w:comment>
  <w:comment w:id="37" w:author="zibing" w:date="2022-02-19T17:24:00Z" w:initials="z">
    <w:p w14:paraId="1C0FA8E2" w14:textId="06B03284" w:rsidR="00193ECE" w:rsidRDefault="00193ECE">
      <w:pPr>
        <w:pStyle w:val="a7"/>
      </w:pPr>
      <w:r>
        <w:rPr>
          <w:rStyle w:val="a6"/>
        </w:rPr>
        <w:annotationRef/>
      </w:r>
      <w:r>
        <w:rPr>
          <w:rFonts w:hint="eastAsia"/>
        </w:rPr>
        <w:t>如何区分气象和排放的相对贡献？这是你前面提出的两个research questions之一。一个好的proposal需要环环相扣</w:t>
      </w:r>
    </w:p>
  </w:comment>
  <w:comment w:id="38" w:author="zibing" w:date="2022-02-19T17:25:00Z" w:initials="z">
    <w:p w14:paraId="308EA3B5" w14:textId="02AECECC" w:rsidR="00193ECE" w:rsidRDefault="00193ECE">
      <w:pPr>
        <w:pStyle w:val="a7"/>
      </w:pPr>
      <w:r>
        <w:rPr>
          <w:rStyle w:val="a6"/>
        </w:rPr>
        <w:annotationRef/>
      </w:r>
      <w:r>
        <w:rPr>
          <w:rFonts w:hint="eastAsia"/>
        </w:rPr>
        <w:t>不是提供一系列结果就完了，是通过一系列不同ML模拟的比较选取最优结果</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1FAD8" w15:done="0"/>
  <w15:commentEx w15:paraId="0CE651D9" w15:done="0"/>
  <w15:commentEx w15:paraId="5E41B0C6" w15:done="0"/>
  <w15:commentEx w15:paraId="64367BC4" w15:done="0"/>
  <w15:commentEx w15:paraId="316BE387" w15:done="0"/>
  <w15:commentEx w15:paraId="3B4B1C37" w15:done="0"/>
  <w15:commentEx w15:paraId="002A55D3" w15:done="0"/>
  <w15:commentEx w15:paraId="04171A0A" w15:done="0"/>
  <w15:commentEx w15:paraId="70278826" w15:done="0"/>
  <w15:commentEx w15:paraId="67C0FD46" w15:done="0"/>
  <w15:commentEx w15:paraId="597E190A" w15:done="0"/>
  <w15:commentEx w15:paraId="6602B2D2" w15:done="0"/>
  <w15:commentEx w15:paraId="1C0FA8E2" w15:done="0"/>
  <w15:commentEx w15:paraId="308EA3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20E2E" w16cex:dateUtc="2022-02-19T08:58:00Z"/>
  <w16cex:commentExtensible w16cex:durableId="25D20E2F" w16cex:dateUtc="2022-02-19T09:00:00Z"/>
  <w16cex:commentExtensible w16cex:durableId="25D20E30" w16cex:dateUtc="2022-02-19T09:04:00Z"/>
  <w16cex:commentExtensible w16cex:durableId="25D20E31" w16cex:dateUtc="2022-02-19T09:06:00Z"/>
  <w16cex:commentExtensible w16cex:durableId="25D20E32" w16cex:dateUtc="2022-02-19T09:10:00Z"/>
  <w16cex:commentExtensible w16cex:durableId="25D20E33" w16cex:dateUtc="2022-02-19T09:11:00Z"/>
  <w16cex:commentExtensible w16cex:durableId="25D20E34" w16cex:dateUtc="2022-02-19T09:20:00Z"/>
  <w16cex:commentExtensible w16cex:durableId="25D20E35" w16cex:dateUtc="2022-02-19T09:13:00Z"/>
  <w16cex:commentExtensible w16cex:durableId="25D20E36" w16cex:dateUtc="2022-02-19T09:14:00Z"/>
  <w16cex:commentExtensible w16cex:durableId="25D20E37" w16cex:dateUtc="2022-02-19T09:15:00Z"/>
  <w16cex:commentExtensible w16cex:durableId="25D20E38" w16cex:dateUtc="2022-02-19T09:17:00Z"/>
  <w16cex:commentExtensible w16cex:durableId="25D20E39" w16cex:dateUtc="2022-02-19T09:28:00Z"/>
  <w16cex:commentExtensible w16cex:durableId="25D20E3A" w16cex:dateUtc="2022-02-19T09:24:00Z"/>
  <w16cex:commentExtensible w16cex:durableId="25D20E3B" w16cex:dateUtc="2022-02-19T0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1FAD8" w16cid:durableId="25D20E2E"/>
  <w16cid:commentId w16cid:paraId="0CE651D9" w16cid:durableId="25D20E2F"/>
  <w16cid:commentId w16cid:paraId="5E41B0C6" w16cid:durableId="25D20E30"/>
  <w16cid:commentId w16cid:paraId="64367BC4" w16cid:durableId="25D20E31"/>
  <w16cid:commentId w16cid:paraId="316BE387" w16cid:durableId="25D20E32"/>
  <w16cid:commentId w16cid:paraId="3B4B1C37" w16cid:durableId="25D20E33"/>
  <w16cid:commentId w16cid:paraId="002A55D3" w16cid:durableId="25D20E34"/>
  <w16cid:commentId w16cid:paraId="04171A0A" w16cid:durableId="25D20E35"/>
  <w16cid:commentId w16cid:paraId="70278826" w16cid:durableId="25D20E36"/>
  <w16cid:commentId w16cid:paraId="67C0FD46" w16cid:durableId="25D20E37"/>
  <w16cid:commentId w16cid:paraId="597E190A" w16cid:durableId="25D20E38"/>
  <w16cid:commentId w16cid:paraId="6602B2D2" w16cid:durableId="25D20E39"/>
  <w16cid:commentId w16cid:paraId="1C0FA8E2" w16cid:durableId="25D20E3A"/>
  <w16cid:commentId w16cid:paraId="308EA3B5" w16cid:durableId="25D20E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0094"/>
    <w:multiLevelType w:val="hybridMultilevel"/>
    <w:tmpl w:val="2B9C5A94"/>
    <w:lvl w:ilvl="0" w:tplc="8F321D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D7257"/>
    <w:multiLevelType w:val="hybridMultilevel"/>
    <w:tmpl w:val="99AAA9D6"/>
    <w:lvl w:ilvl="0" w:tplc="E660770C">
      <w:start w:val="1"/>
      <w:numFmt w:val="decimal"/>
      <w:pStyle w:val="1"/>
      <w:lvlText w:val="%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EF4D17"/>
    <w:multiLevelType w:val="hybridMultilevel"/>
    <w:tmpl w:val="488A4BDA"/>
    <w:lvl w:ilvl="0" w:tplc="1264D2D6">
      <w:start w:val="1"/>
      <w:numFmt w:val="decimal"/>
      <w:pStyle w:val="2"/>
      <w:lvlText w:val="5.%1"/>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ibing">
    <w15:presenceInfo w15:providerId="None" w15:userId="zibing"/>
  </w15:person>
  <w15:person w15:author="p877">
    <w15:presenceInfo w15:providerId="AD" w15:userId="S::p877@officesvip.top::2c840403-e3ac-4658-8554-382d83f6b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1N7UwNDIwNbAwMzdR0lEKTi0uzszPAykwqgUA6Z/bXCwAAAA="/>
  </w:docVars>
  <w:rsids>
    <w:rsidRoot w:val="0046384C"/>
    <w:rsid w:val="00015274"/>
    <w:rsid w:val="00086A39"/>
    <w:rsid w:val="001519C6"/>
    <w:rsid w:val="00193ECE"/>
    <w:rsid w:val="0020703C"/>
    <w:rsid w:val="00232DB1"/>
    <w:rsid w:val="00273243"/>
    <w:rsid w:val="00293DF5"/>
    <w:rsid w:val="003057A9"/>
    <w:rsid w:val="00327E68"/>
    <w:rsid w:val="003D4EC2"/>
    <w:rsid w:val="0046384C"/>
    <w:rsid w:val="00564CAA"/>
    <w:rsid w:val="00587738"/>
    <w:rsid w:val="005E30BA"/>
    <w:rsid w:val="00652F90"/>
    <w:rsid w:val="006966E7"/>
    <w:rsid w:val="00736951"/>
    <w:rsid w:val="0075258B"/>
    <w:rsid w:val="00756181"/>
    <w:rsid w:val="007D3F93"/>
    <w:rsid w:val="00844483"/>
    <w:rsid w:val="00855DC0"/>
    <w:rsid w:val="00914F46"/>
    <w:rsid w:val="0096786C"/>
    <w:rsid w:val="00982545"/>
    <w:rsid w:val="00A31AEF"/>
    <w:rsid w:val="00A418AD"/>
    <w:rsid w:val="00A94CAE"/>
    <w:rsid w:val="00AD5054"/>
    <w:rsid w:val="00BF4919"/>
    <w:rsid w:val="00BF5719"/>
    <w:rsid w:val="00CF7067"/>
    <w:rsid w:val="00D744C3"/>
    <w:rsid w:val="00DD415B"/>
    <w:rsid w:val="00E41F9C"/>
    <w:rsid w:val="00E62607"/>
    <w:rsid w:val="00ED11C4"/>
    <w:rsid w:val="00EF4F01"/>
    <w:rsid w:val="00FA4A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CA9A"/>
  <w15:chartTrackingRefBased/>
  <w15:docId w15:val="{53E80763-0714-4A1A-AA95-417528EA6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84C"/>
    <w:pPr>
      <w:widowControl w:val="0"/>
      <w:jc w:val="both"/>
    </w:pPr>
  </w:style>
  <w:style w:type="paragraph" w:styleId="1">
    <w:name w:val="heading 1"/>
    <w:basedOn w:val="a"/>
    <w:next w:val="a"/>
    <w:link w:val="10"/>
    <w:uiPriority w:val="9"/>
    <w:qFormat/>
    <w:rsid w:val="0046384C"/>
    <w:pPr>
      <w:keepNext/>
      <w:keepLines/>
      <w:numPr>
        <w:numId w:val="1"/>
      </w:numPr>
      <w:spacing w:before="340" w:after="330" w:line="578" w:lineRule="auto"/>
      <w:outlineLvl w:val="0"/>
    </w:pPr>
    <w:rPr>
      <w:rFonts w:ascii="Times New Roman" w:eastAsia="Times New Roman" w:hAnsi="Times New Roman"/>
      <w:b/>
      <w:bCs/>
      <w:kern w:val="44"/>
      <w:sz w:val="28"/>
      <w:szCs w:val="44"/>
    </w:rPr>
  </w:style>
  <w:style w:type="paragraph" w:styleId="2">
    <w:name w:val="heading 2"/>
    <w:basedOn w:val="a"/>
    <w:link w:val="20"/>
    <w:uiPriority w:val="9"/>
    <w:qFormat/>
    <w:rsid w:val="0046384C"/>
    <w:pPr>
      <w:widowControl/>
      <w:numPr>
        <w:numId w:val="2"/>
      </w:numPr>
      <w:spacing w:before="100" w:beforeAutospacing="1" w:after="100" w:afterAutospacing="1"/>
      <w:jc w:val="left"/>
      <w:outlineLvl w:val="1"/>
    </w:pPr>
    <w:rPr>
      <w:rFonts w:ascii="Times New Roman" w:eastAsia="Times New Roman" w:hAnsi="Times New Roman" w:cs="宋体"/>
      <w:b/>
      <w:bCs/>
      <w:kern w:val="0"/>
      <w:sz w:val="24"/>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384C"/>
    <w:rPr>
      <w:rFonts w:ascii="Times New Roman" w:eastAsia="Times New Roman" w:hAnsi="Times New Roman"/>
      <w:b/>
      <w:bCs/>
      <w:kern w:val="44"/>
      <w:sz w:val="28"/>
      <w:szCs w:val="44"/>
    </w:rPr>
  </w:style>
  <w:style w:type="character" w:customStyle="1" w:styleId="20">
    <w:name w:val="标题 2 字符"/>
    <w:basedOn w:val="a0"/>
    <w:link w:val="2"/>
    <w:uiPriority w:val="9"/>
    <w:rsid w:val="0046384C"/>
    <w:rPr>
      <w:rFonts w:ascii="Times New Roman" w:eastAsia="Times New Roman" w:hAnsi="Times New Roman" w:cs="宋体"/>
      <w:b/>
      <w:bCs/>
      <w:kern w:val="0"/>
      <w:sz w:val="24"/>
      <w:szCs w:val="36"/>
    </w:rPr>
  </w:style>
  <w:style w:type="paragraph" w:styleId="a3">
    <w:name w:val="List Paragraph"/>
    <w:basedOn w:val="a"/>
    <w:uiPriority w:val="34"/>
    <w:qFormat/>
    <w:rsid w:val="0046384C"/>
    <w:pPr>
      <w:ind w:firstLineChars="200" w:firstLine="420"/>
    </w:pPr>
  </w:style>
  <w:style w:type="table" w:styleId="a4">
    <w:name w:val="Table Grid"/>
    <w:basedOn w:val="a1"/>
    <w:uiPriority w:val="39"/>
    <w:qFormat/>
    <w:rsid w:val="004638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46384C"/>
    <w:rPr>
      <w:color w:val="0563C1" w:themeColor="hyperlink"/>
      <w:u w:val="single"/>
    </w:rPr>
  </w:style>
  <w:style w:type="character" w:customStyle="1" w:styleId="jlqj4b">
    <w:name w:val="jlqj4b"/>
    <w:basedOn w:val="a0"/>
    <w:rsid w:val="0046384C"/>
  </w:style>
  <w:style w:type="character" w:styleId="a6">
    <w:name w:val="annotation reference"/>
    <w:basedOn w:val="a0"/>
    <w:uiPriority w:val="99"/>
    <w:semiHidden/>
    <w:unhideWhenUsed/>
    <w:rsid w:val="007D3F93"/>
    <w:rPr>
      <w:sz w:val="21"/>
      <w:szCs w:val="21"/>
    </w:rPr>
  </w:style>
  <w:style w:type="paragraph" w:styleId="a7">
    <w:name w:val="annotation text"/>
    <w:basedOn w:val="a"/>
    <w:link w:val="a8"/>
    <w:uiPriority w:val="99"/>
    <w:semiHidden/>
    <w:unhideWhenUsed/>
    <w:rsid w:val="007D3F93"/>
    <w:pPr>
      <w:jc w:val="left"/>
    </w:pPr>
  </w:style>
  <w:style w:type="character" w:customStyle="1" w:styleId="a8">
    <w:name w:val="批注文字 字符"/>
    <w:basedOn w:val="a0"/>
    <w:link w:val="a7"/>
    <w:uiPriority w:val="99"/>
    <w:semiHidden/>
    <w:rsid w:val="007D3F93"/>
  </w:style>
  <w:style w:type="paragraph" w:styleId="a9">
    <w:name w:val="annotation subject"/>
    <w:basedOn w:val="a7"/>
    <w:next w:val="a7"/>
    <w:link w:val="aa"/>
    <w:uiPriority w:val="99"/>
    <w:semiHidden/>
    <w:unhideWhenUsed/>
    <w:rsid w:val="007D3F93"/>
    <w:rPr>
      <w:b/>
      <w:bCs/>
    </w:rPr>
  </w:style>
  <w:style w:type="character" w:customStyle="1" w:styleId="aa">
    <w:name w:val="批注主题 字符"/>
    <w:basedOn w:val="a8"/>
    <w:link w:val="a9"/>
    <w:uiPriority w:val="99"/>
    <w:semiHidden/>
    <w:rsid w:val="007D3F93"/>
    <w:rPr>
      <w:b/>
      <w:bCs/>
    </w:rPr>
  </w:style>
  <w:style w:type="paragraph" w:styleId="ab">
    <w:name w:val="Balloon Text"/>
    <w:basedOn w:val="a"/>
    <w:link w:val="ac"/>
    <w:uiPriority w:val="99"/>
    <w:semiHidden/>
    <w:unhideWhenUsed/>
    <w:rsid w:val="007D3F93"/>
    <w:rPr>
      <w:sz w:val="18"/>
      <w:szCs w:val="18"/>
    </w:rPr>
  </w:style>
  <w:style w:type="character" w:customStyle="1" w:styleId="ac">
    <w:name w:val="批注框文本 字符"/>
    <w:basedOn w:val="a0"/>
    <w:link w:val="ab"/>
    <w:uiPriority w:val="99"/>
    <w:semiHidden/>
    <w:rsid w:val="007D3F93"/>
    <w:rPr>
      <w:sz w:val="18"/>
      <w:szCs w:val="18"/>
    </w:rPr>
  </w:style>
  <w:style w:type="paragraph" w:styleId="ad">
    <w:name w:val="Revision"/>
    <w:hidden/>
    <w:uiPriority w:val="99"/>
    <w:semiHidden/>
    <w:rsid w:val="00BF5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13</Pages>
  <Words>3749</Words>
  <Characters>21375</Characters>
  <Application>Microsoft Office Word</Application>
  <DocSecurity>0</DocSecurity>
  <Lines>178</Lines>
  <Paragraphs>50</Paragraphs>
  <ScaleCrop>false</ScaleCrop>
  <Company/>
  <LinksUpToDate>false</LinksUpToDate>
  <CharactersWithSpaces>25074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p877</dc:creator>
  <cp:keywords/>
  <dc:description/>
  <cp:lastModifiedBy>p877</cp:lastModifiedBy>
  <cp:revision>35</cp:revision>
  <dcterms:created xsi:type="dcterms:W3CDTF">2022-02-17T12:50:00Z</dcterms:created>
  <dcterms:modified xsi:type="dcterms:W3CDTF">2022-03-08T09:34:00Z</dcterms:modified>
</cp:coreProperties>
</file>